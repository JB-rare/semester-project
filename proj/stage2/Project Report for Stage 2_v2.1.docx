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BD45E" w14:textId="77777777" w:rsidR="005226BA" w:rsidRDefault="004D3AF0" w:rsidP="004D3AF0">
      <w:pPr>
        <w:pStyle w:val="NoSpacing"/>
        <w:jc w:val="center"/>
        <w:rPr>
          <w:b/>
          <w:bCs/>
          <w:szCs w:val="24"/>
        </w:rPr>
      </w:pPr>
      <w:r w:rsidRPr="005226BA">
        <w:rPr>
          <w:b/>
          <w:bCs/>
          <w:sz w:val="32"/>
          <w:szCs w:val="32"/>
        </w:rPr>
        <w:t>Project Report for Stage 2</w:t>
      </w:r>
      <w:r w:rsidRPr="004D3AF0">
        <w:rPr>
          <w:b/>
          <w:bCs/>
          <w:szCs w:val="24"/>
        </w:rPr>
        <w:t xml:space="preserve"> </w:t>
      </w:r>
    </w:p>
    <w:p w14:paraId="37955FBE" w14:textId="701BD5B7" w:rsidR="00163862" w:rsidRPr="005226BA" w:rsidRDefault="00FC6CB3" w:rsidP="004D3AF0">
      <w:pPr>
        <w:pStyle w:val="NoSpacing"/>
        <w:jc w:val="center"/>
        <w:rPr>
          <w:b/>
          <w:bCs/>
          <w:sz w:val="28"/>
          <w:szCs w:val="28"/>
        </w:rPr>
      </w:pPr>
      <w:r>
        <w:rPr>
          <w:b/>
          <w:bCs/>
          <w:sz w:val="28"/>
          <w:szCs w:val="28"/>
        </w:rPr>
        <w:t>Los Ancianos</w:t>
      </w:r>
    </w:p>
    <w:p w14:paraId="40130F3B" w14:textId="245ED199" w:rsidR="004D3AF0" w:rsidRDefault="004D3AF0" w:rsidP="004D3AF0">
      <w:pPr>
        <w:pStyle w:val="NoSpacing"/>
        <w:jc w:val="center"/>
        <w:rPr>
          <w:szCs w:val="24"/>
        </w:rPr>
      </w:pPr>
    </w:p>
    <w:p w14:paraId="27746EC8" w14:textId="77777777" w:rsidR="00FC6CB3" w:rsidRDefault="00FC6CB3" w:rsidP="00DB1310">
      <w:pPr>
        <w:pStyle w:val="NoSpacing"/>
        <w:tabs>
          <w:tab w:val="center" w:pos="2160"/>
          <w:tab w:val="center" w:pos="7200"/>
        </w:tabs>
        <w:rPr>
          <w:szCs w:val="24"/>
        </w:rPr>
      </w:pPr>
    </w:p>
    <w:p w14:paraId="78B92E2B" w14:textId="732D2F17" w:rsidR="00FC6CB3" w:rsidRDefault="00FC6CB3" w:rsidP="00DB1310">
      <w:pPr>
        <w:pStyle w:val="NoSpacing"/>
        <w:tabs>
          <w:tab w:val="center" w:pos="2160"/>
          <w:tab w:val="center" w:pos="7200"/>
        </w:tabs>
        <w:rPr>
          <w:szCs w:val="24"/>
        </w:rPr>
        <w:sectPr w:rsidR="00FC6CB3" w:rsidSect="004D3AF0">
          <w:pgSz w:w="12240" w:h="15840"/>
          <w:pgMar w:top="1440" w:right="1440" w:bottom="1440" w:left="1440" w:header="720" w:footer="720" w:gutter="0"/>
          <w:cols w:space="720"/>
          <w:docGrid w:linePitch="360"/>
        </w:sectPr>
      </w:pPr>
    </w:p>
    <w:p w14:paraId="48679693" w14:textId="77777777" w:rsidR="00FC6CB3" w:rsidRDefault="00DB1310" w:rsidP="00FC6CB3">
      <w:pPr>
        <w:pStyle w:val="NoSpacing"/>
        <w:tabs>
          <w:tab w:val="center" w:pos="2160"/>
          <w:tab w:val="center" w:pos="7200"/>
        </w:tabs>
        <w:jc w:val="center"/>
        <w:rPr>
          <w:sz w:val="22"/>
        </w:rPr>
      </w:pPr>
      <w:r w:rsidRPr="007A6B6A">
        <w:rPr>
          <w:sz w:val="22"/>
        </w:rPr>
        <w:t>William Hanson</w:t>
      </w:r>
    </w:p>
    <w:p w14:paraId="0A3A5B72" w14:textId="7BC8C996" w:rsidR="00DB1310" w:rsidRPr="007A6B6A" w:rsidRDefault="00DB1310" w:rsidP="00FC6CB3">
      <w:pPr>
        <w:pStyle w:val="NoSpacing"/>
        <w:tabs>
          <w:tab w:val="center" w:pos="2160"/>
          <w:tab w:val="center" w:pos="7200"/>
        </w:tabs>
        <w:jc w:val="center"/>
        <w:rPr>
          <w:sz w:val="22"/>
        </w:rPr>
      </w:pPr>
      <w:r w:rsidRPr="007A6B6A">
        <w:rPr>
          <w:sz w:val="22"/>
        </w:rPr>
        <w:t>CS 487</w:t>
      </w:r>
    </w:p>
    <w:p w14:paraId="1DA837E9" w14:textId="6FD49BDE" w:rsidR="00DB1310" w:rsidRPr="007A6B6A" w:rsidRDefault="00DB1310" w:rsidP="00FC6CB3">
      <w:pPr>
        <w:pStyle w:val="NoSpacing"/>
        <w:tabs>
          <w:tab w:val="center" w:pos="2160"/>
          <w:tab w:val="center" w:pos="7200"/>
        </w:tabs>
        <w:jc w:val="center"/>
        <w:rPr>
          <w:sz w:val="22"/>
        </w:rPr>
      </w:pPr>
      <w:r w:rsidRPr="007A6B6A">
        <w:rPr>
          <w:sz w:val="22"/>
        </w:rPr>
        <w:t>New Mexico State University</w:t>
      </w:r>
    </w:p>
    <w:p w14:paraId="6D1DB510" w14:textId="0E146008" w:rsidR="00DB1310" w:rsidRPr="009E5603" w:rsidRDefault="00DB1310" w:rsidP="00FC6CB3">
      <w:pPr>
        <w:pStyle w:val="NoSpacing"/>
        <w:tabs>
          <w:tab w:val="center" w:pos="2160"/>
          <w:tab w:val="center" w:pos="7200"/>
        </w:tabs>
        <w:jc w:val="center"/>
        <w:rPr>
          <w:sz w:val="22"/>
          <w:lang w:val="es-US"/>
        </w:rPr>
      </w:pPr>
      <w:r w:rsidRPr="009E5603">
        <w:rPr>
          <w:sz w:val="22"/>
          <w:lang w:val="es-US"/>
        </w:rPr>
        <w:t>Las Cruces, NM USA</w:t>
      </w:r>
    </w:p>
    <w:p w14:paraId="212E23F4" w14:textId="54932DC9" w:rsidR="00FC6CB3" w:rsidRPr="009E5603" w:rsidRDefault="00FC29F3" w:rsidP="00FC6CB3">
      <w:pPr>
        <w:pStyle w:val="NoSpacing"/>
        <w:tabs>
          <w:tab w:val="center" w:pos="2160"/>
          <w:tab w:val="center" w:pos="7200"/>
        </w:tabs>
        <w:jc w:val="center"/>
        <w:rPr>
          <w:sz w:val="22"/>
          <w:lang w:val="es-US"/>
        </w:rPr>
      </w:pPr>
      <w:hyperlink r:id="rId7" w:history="1">
        <w:r w:rsidR="00FC6CB3" w:rsidRPr="009E5603">
          <w:rPr>
            <w:rStyle w:val="Hyperlink"/>
            <w:sz w:val="22"/>
            <w:lang w:val="es-US"/>
          </w:rPr>
          <w:t>billh@nmsu.edu</w:t>
        </w:r>
      </w:hyperlink>
    </w:p>
    <w:p w14:paraId="22E5EF84" w14:textId="6CD3330A" w:rsidR="00FC6CB3" w:rsidRPr="009E5603" w:rsidRDefault="00FC6CB3" w:rsidP="00FC6CB3">
      <w:pPr>
        <w:pStyle w:val="NoSpacing"/>
        <w:tabs>
          <w:tab w:val="center" w:pos="2160"/>
          <w:tab w:val="center" w:pos="7200"/>
        </w:tabs>
        <w:jc w:val="center"/>
        <w:rPr>
          <w:sz w:val="22"/>
          <w:lang w:val="es-US"/>
        </w:rPr>
      </w:pPr>
    </w:p>
    <w:p w14:paraId="7D59F54C" w14:textId="77777777" w:rsidR="00FC6CB3" w:rsidRPr="009E5603" w:rsidRDefault="00FC6CB3" w:rsidP="00FC6CB3">
      <w:pPr>
        <w:pStyle w:val="NoSpacing"/>
        <w:tabs>
          <w:tab w:val="center" w:pos="2160"/>
          <w:tab w:val="center" w:pos="7200"/>
        </w:tabs>
        <w:jc w:val="center"/>
        <w:rPr>
          <w:sz w:val="22"/>
          <w:lang w:val="es-US"/>
        </w:rPr>
      </w:pPr>
    </w:p>
    <w:p w14:paraId="0837CE1A" w14:textId="60EA731B" w:rsidR="00FC6CB3" w:rsidRPr="007A6B6A" w:rsidRDefault="00FC6CB3" w:rsidP="00FC6CB3">
      <w:pPr>
        <w:pStyle w:val="NoSpacing"/>
        <w:tabs>
          <w:tab w:val="center" w:pos="2160"/>
          <w:tab w:val="center" w:pos="7200"/>
        </w:tabs>
        <w:jc w:val="center"/>
        <w:rPr>
          <w:sz w:val="22"/>
        </w:rPr>
      </w:pPr>
      <w:r w:rsidRPr="007A6B6A">
        <w:rPr>
          <w:sz w:val="22"/>
        </w:rPr>
        <w:t>Sanford “Jay” Johnston</w:t>
      </w:r>
    </w:p>
    <w:p w14:paraId="0C6B6636" w14:textId="29DF099C" w:rsidR="00FC6CB3" w:rsidRPr="00FC6CB3" w:rsidRDefault="00FC6CB3" w:rsidP="00FC6CB3">
      <w:pPr>
        <w:pStyle w:val="NoSpacing"/>
        <w:tabs>
          <w:tab w:val="center" w:pos="2160"/>
          <w:tab w:val="center" w:pos="7200"/>
        </w:tabs>
        <w:jc w:val="center"/>
        <w:rPr>
          <w:sz w:val="22"/>
          <w:szCs w:val="20"/>
        </w:rPr>
      </w:pPr>
      <w:r w:rsidRPr="00FC6CB3">
        <w:rPr>
          <w:sz w:val="22"/>
          <w:szCs w:val="20"/>
        </w:rPr>
        <w:t>CS 487</w:t>
      </w:r>
    </w:p>
    <w:p w14:paraId="68E8677A" w14:textId="0188C6BF" w:rsidR="00FC6CB3" w:rsidRDefault="00FC6CB3" w:rsidP="00FC6CB3">
      <w:pPr>
        <w:pStyle w:val="NoSpacing"/>
        <w:tabs>
          <w:tab w:val="center" w:pos="2160"/>
          <w:tab w:val="center" w:pos="7200"/>
        </w:tabs>
        <w:jc w:val="center"/>
        <w:rPr>
          <w:sz w:val="22"/>
        </w:rPr>
      </w:pPr>
      <w:r w:rsidRPr="007A6B6A">
        <w:rPr>
          <w:sz w:val="22"/>
        </w:rPr>
        <w:t>New Mexico State University</w:t>
      </w:r>
    </w:p>
    <w:p w14:paraId="05529FED" w14:textId="77777777" w:rsidR="00FC6CB3" w:rsidRPr="009E5603" w:rsidRDefault="00FC6CB3" w:rsidP="00FC6CB3">
      <w:pPr>
        <w:pStyle w:val="NoSpacing"/>
        <w:tabs>
          <w:tab w:val="center" w:pos="2160"/>
          <w:tab w:val="center" w:pos="7200"/>
        </w:tabs>
        <w:jc w:val="center"/>
        <w:rPr>
          <w:sz w:val="22"/>
          <w:lang w:val="es-US"/>
        </w:rPr>
      </w:pPr>
      <w:r w:rsidRPr="009E5603">
        <w:rPr>
          <w:sz w:val="22"/>
          <w:lang w:val="es-US"/>
        </w:rPr>
        <w:t>Las Cruces, NM USA</w:t>
      </w:r>
    </w:p>
    <w:p w14:paraId="6D1DAFCC" w14:textId="4FFE9989" w:rsidR="00DB1310" w:rsidRPr="009E5603" w:rsidRDefault="00DB1310" w:rsidP="00FC6CB3">
      <w:pPr>
        <w:pStyle w:val="NoSpacing"/>
        <w:tabs>
          <w:tab w:val="center" w:pos="2160"/>
          <w:tab w:val="center" w:pos="7200"/>
        </w:tabs>
        <w:jc w:val="center"/>
        <w:rPr>
          <w:sz w:val="22"/>
          <w:lang w:val="es-US"/>
        </w:rPr>
      </w:pPr>
      <w:r w:rsidRPr="009E5603">
        <w:rPr>
          <w:sz w:val="22"/>
          <w:lang w:val="es-US"/>
        </w:rPr>
        <w:tab/>
      </w:r>
      <w:hyperlink r:id="rId8" w:history="1">
        <w:r w:rsidRPr="009E5603">
          <w:rPr>
            <w:rStyle w:val="Hyperlink"/>
            <w:sz w:val="22"/>
            <w:lang w:val="es-US"/>
          </w:rPr>
          <w:t>sanford.johnston@gmail.com</w:t>
        </w:r>
      </w:hyperlink>
    </w:p>
    <w:p w14:paraId="2A7FD135" w14:textId="77777777" w:rsidR="004D3AF0" w:rsidRPr="009E5603" w:rsidRDefault="004D3AF0" w:rsidP="00FC6CB3">
      <w:pPr>
        <w:pStyle w:val="NoSpacing"/>
        <w:jc w:val="center"/>
        <w:rPr>
          <w:szCs w:val="24"/>
          <w:lang w:val="es-US"/>
        </w:rPr>
      </w:pPr>
    </w:p>
    <w:p w14:paraId="62AD6E83" w14:textId="4E76153C" w:rsidR="004D3AF0" w:rsidRPr="00FC6CB3" w:rsidRDefault="00FC6CB3" w:rsidP="00FC6CB3">
      <w:pPr>
        <w:pStyle w:val="NoSpacing"/>
        <w:jc w:val="center"/>
        <w:rPr>
          <w:sz w:val="22"/>
        </w:rPr>
      </w:pPr>
      <w:r w:rsidRPr="00FC6CB3">
        <w:rPr>
          <w:sz w:val="22"/>
        </w:rPr>
        <w:t>Eloy “Frank” Macha</w:t>
      </w:r>
    </w:p>
    <w:p w14:paraId="5F4DF1F7" w14:textId="08E13CB2" w:rsidR="00FC6CB3" w:rsidRPr="00FC6CB3" w:rsidRDefault="00FC6CB3" w:rsidP="00FC6CB3">
      <w:pPr>
        <w:pStyle w:val="NoSpacing"/>
        <w:jc w:val="center"/>
        <w:rPr>
          <w:sz w:val="22"/>
        </w:rPr>
      </w:pPr>
      <w:r>
        <w:rPr>
          <w:sz w:val="22"/>
        </w:rPr>
        <w:t xml:space="preserve">CS </w:t>
      </w:r>
      <w:r w:rsidR="009E5603">
        <w:rPr>
          <w:sz w:val="22"/>
        </w:rPr>
        <w:t>519</w:t>
      </w:r>
    </w:p>
    <w:p w14:paraId="36D69E52" w14:textId="77777777" w:rsidR="00FC6CB3" w:rsidRPr="007A6B6A" w:rsidRDefault="00FC6CB3" w:rsidP="00FC6CB3">
      <w:pPr>
        <w:pStyle w:val="NoSpacing"/>
        <w:tabs>
          <w:tab w:val="center" w:pos="2160"/>
          <w:tab w:val="center" w:pos="7200"/>
        </w:tabs>
        <w:jc w:val="center"/>
        <w:rPr>
          <w:sz w:val="22"/>
        </w:rPr>
      </w:pPr>
      <w:r w:rsidRPr="007A6B6A">
        <w:rPr>
          <w:sz w:val="22"/>
        </w:rPr>
        <w:t>New Mexico State University</w:t>
      </w:r>
    </w:p>
    <w:p w14:paraId="33DFFE6E" w14:textId="77777777" w:rsidR="00FC6CB3" w:rsidRPr="007A6B6A" w:rsidRDefault="00FC6CB3" w:rsidP="00FC6CB3">
      <w:pPr>
        <w:pStyle w:val="NoSpacing"/>
        <w:tabs>
          <w:tab w:val="center" w:pos="2160"/>
          <w:tab w:val="center" w:pos="7200"/>
        </w:tabs>
        <w:jc w:val="center"/>
        <w:rPr>
          <w:sz w:val="22"/>
        </w:rPr>
      </w:pPr>
      <w:r w:rsidRPr="007A6B6A">
        <w:rPr>
          <w:sz w:val="22"/>
        </w:rPr>
        <w:t>Las Cruces, NM USA</w:t>
      </w:r>
    </w:p>
    <w:p w14:paraId="15B96056" w14:textId="43D8D2CD" w:rsidR="00FC6CB3" w:rsidRPr="00FC6CB3" w:rsidRDefault="00FC29F3" w:rsidP="00FC6CB3">
      <w:pPr>
        <w:pStyle w:val="NoSpacing"/>
        <w:jc w:val="center"/>
        <w:rPr>
          <w:sz w:val="22"/>
        </w:rPr>
      </w:pPr>
      <w:hyperlink r:id="rId9" w:history="1">
        <w:r w:rsidR="00FC6CB3" w:rsidRPr="003C303A">
          <w:rPr>
            <w:rStyle w:val="Hyperlink"/>
            <w:sz w:val="22"/>
          </w:rPr>
          <w:t>efmacha@nmsu.edu</w:t>
        </w:r>
      </w:hyperlink>
      <w:r w:rsidR="00FC6CB3">
        <w:rPr>
          <w:sz w:val="22"/>
        </w:rPr>
        <w:t xml:space="preserve"> </w:t>
      </w:r>
    </w:p>
    <w:p w14:paraId="4CEA4292" w14:textId="77777777" w:rsidR="00FC6CB3" w:rsidRPr="00FC6CB3" w:rsidRDefault="00FC6CB3" w:rsidP="004D3AF0">
      <w:pPr>
        <w:pStyle w:val="NoSpacing"/>
        <w:jc w:val="center"/>
        <w:rPr>
          <w:sz w:val="22"/>
        </w:rPr>
      </w:pPr>
    </w:p>
    <w:p w14:paraId="00F8550F" w14:textId="03B1893B" w:rsidR="00FC6CB3" w:rsidRDefault="00FC6CB3" w:rsidP="004D3AF0">
      <w:pPr>
        <w:pStyle w:val="NoSpacing"/>
        <w:jc w:val="center"/>
        <w:rPr>
          <w:szCs w:val="24"/>
        </w:rPr>
        <w:sectPr w:rsidR="00FC6CB3" w:rsidSect="00FC6CB3">
          <w:type w:val="continuous"/>
          <w:pgSz w:w="12240" w:h="15840"/>
          <w:pgMar w:top="1440" w:right="1440" w:bottom="1440" w:left="1440" w:header="720" w:footer="720" w:gutter="0"/>
          <w:cols w:num="3" w:space="720"/>
          <w:docGrid w:linePitch="360"/>
        </w:sectPr>
      </w:pPr>
    </w:p>
    <w:p w14:paraId="61B145D4" w14:textId="77777777" w:rsidR="005226BA" w:rsidRDefault="005226BA" w:rsidP="004D3AF0">
      <w:pPr>
        <w:pStyle w:val="NoSpacing"/>
        <w:spacing w:after="240"/>
        <w:contextualSpacing w:val="0"/>
        <w:rPr>
          <w:sz w:val="20"/>
          <w:szCs w:val="20"/>
        </w:rPr>
      </w:pPr>
      <w:r>
        <w:rPr>
          <w:b/>
          <w:bCs/>
          <w:sz w:val="20"/>
          <w:szCs w:val="20"/>
        </w:rPr>
        <w:t xml:space="preserve">1 </w:t>
      </w:r>
      <w:r w:rsidR="004D3AF0" w:rsidRPr="004D3AF0">
        <w:rPr>
          <w:b/>
          <w:bCs/>
          <w:sz w:val="20"/>
          <w:szCs w:val="20"/>
        </w:rPr>
        <w:t>Introduction and Motivation.</w:t>
      </w:r>
      <w:r w:rsidR="004D3AF0">
        <w:rPr>
          <w:sz w:val="20"/>
          <w:szCs w:val="20"/>
        </w:rPr>
        <w:t xml:space="preserve">  </w:t>
      </w:r>
    </w:p>
    <w:p w14:paraId="3DD7F120" w14:textId="4DC0E3AF" w:rsidR="004D3AF0" w:rsidRDefault="004D3AF0" w:rsidP="004D3AF0">
      <w:pPr>
        <w:pStyle w:val="NoSpacing"/>
        <w:spacing w:after="240"/>
        <w:contextualSpacing w:val="0"/>
        <w:rPr>
          <w:sz w:val="20"/>
          <w:szCs w:val="20"/>
        </w:rPr>
      </w:pPr>
      <w:r>
        <w:rPr>
          <w:sz w:val="20"/>
          <w:szCs w:val="20"/>
        </w:rPr>
        <w:t xml:space="preserve">It’s no secret that </w:t>
      </w:r>
      <w:r w:rsidR="00A54E05">
        <w:rPr>
          <w:sz w:val="20"/>
          <w:szCs w:val="20"/>
        </w:rPr>
        <w:t>the internet</w:t>
      </w:r>
      <w:r>
        <w:rPr>
          <w:sz w:val="20"/>
          <w:szCs w:val="20"/>
        </w:rPr>
        <w:t xml:space="preserve"> has become one of the most important ways that people use to both perform research and purchase goods and services.  One of the key tools that potential buyers use is online reviews.  An item with an overwhelming number of positive reviews </w:t>
      </w:r>
      <w:del w:id="0" w:author="Frank M" w:date="2020-02-12T07:51:00Z">
        <w:r w:rsidDel="00A818ED">
          <w:rPr>
            <w:sz w:val="20"/>
            <w:szCs w:val="20"/>
          </w:rPr>
          <w:delText>will be considered a</w:delText>
        </w:r>
      </w:del>
      <w:ins w:id="1" w:author="Frank M" w:date="2020-02-12T07:51:00Z">
        <w:r w:rsidR="00A818ED">
          <w:rPr>
            <w:sz w:val="20"/>
            <w:szCs w:val="20"/>
          </w:rPr>
          <w:t>has the perception of being a</w:t>
        </w:r>
      </w:ins>
      <w:r>
        <w:rPr>
          <w:sz w:val="20"/>
          <w:szCs w:val="20"/>
        </w:rPr>
        <w:t xml:space="preserve"> high-quality product</w:t>
      </w:r>
      <w:r w:rsidR="00237621">
        <w:rPr>
          <w:sz w:val="20"/>
          <w:szCs w:val="20"/>
        </w:rPr>
        <w:t xml:space="preserve"> and </w:t>
      </w:r>
      <w:ins w:id="2" w:author="Frank M" w:date="2020-02-12T07:51:00Z">
        <w:r w:rsidR="00A818ED">
          <w:rPr>
            <w:sz w:val="20"/>
            <w:szCs w:val="20"/>
          </w:rPr>
          <w:t>wi</w:t>
        </w:r>
      </w:ins>
      <w:ins w:id="3" w:author="Frank M" w:date="2020-02-12T07:52:00Z">
        <w:r w:rsidR="00A818ED">
          <w:rPr>
            <w:sz w:val="20"/>
            <w:szCs w:val="20"/>
          </w:rPr>
          <w:t xml:space="preserve">ll </w:t>
        </w:r>
      </w:ins>
      <w:r w:rsidR="00237621">
        <w:rPr>
          <w:sz w:val="20"/>
          <w:szCs w:val="20"/>
        </w:rPr>
        <w:t xml:space="preserve">attract </w:t>
      </w:r>
      <w:del w:id="4" w:author="Frank M" w:date="2020-02-12T07:52:00Z">
        <w:r w:rsidR="00237621" w:rsidDel="00A818ED">
          <w:rPr>
            <w:sz w:val="20"/>
            <w:szCs w:val="20"/>
          </w:rPr>
          <w:delText>lots of</w:delText>
        </w:r>
      </w:del>
      <w:ins w:id="5" w:author="Frank M" w:date="2020-02-12T07:52:00Z">
        <w:r w:rsidR="00A818ED">
          <w:rPr>
            <w:sz w:val="20"/>
            <w:szCs w:val="20"/>
          </w:rPr>
          <w:t>more potential</w:t>
        </w:r>
      </w:ins>
      <w:r w:rsidR="00237621">
        <w:rPr>
          <w:sz w:val="20"/>
          <w:szCs w:val="20"/>
        </w:rPr>
        <w:t xml:space="preserve"> buyers</w:t>
      </w:r>
      <w:ins w:id="6" w:author="Frank M" w:date="2020-02-12T07:52:00Z">
        <w:r w:rsidR="00A818ED">
          <w:rPr>
            <w:sz w:val="20"/>
            <w:szCs w:val="20"/>
          </w:rPr>
          <w:t>. On the other hand</w:t>
        </w:r>
      </w:ins>
      <w:del w:id="7" w:author="Frank M" w:date="2020-02-12T07:52:00Z">
        <w:r w:rsidDel="00A818ED">
          <w:rPr>
            <w:sz w:val="20"/>
            <w:szCs w:val="20"/>
          </w:rPr>
          <w:delText>,</w:delText>
        </w:r>
      </w:del>
      <w:r>
        <w:rPr>
          <w:sz w:val="20"/>
          <w:szCs w:val="20"/>
        </w:rPr>
        <w:t xml:space="preserve"> </w:t>
      </w:r>
      <w:del w:id="8" w:author="Frank M" w:date="2020-02-12T07:52:00Z">
        <w:r w:rsidDel="00A818ED">
          <w:rPr>
            <w:sz w:val="20"/>
            <w:szCs w:val="20"/>
          </w:rPr>
          <w:delText xml:space="preserve">while </w:delText>
        </w:r>
      </w:del>
      <w:ins w:id="9" w:author="Frank M" w:date="2020-02-12T07:52:00Z">
        <w:r w:rsidR="00A818ED">
          <w:rPr>
            <w:sz w:val="20"/>
            <w:szCs w:val="20"/>
          </w:rPr>
          <w:t>an item</w:t>
        </w:r>
        <w:r w:rsidR="00A818ED">
          <w:rPr>
            <w:sz w:val="20"/>
            <w:szCs w:val="20"/>
          </w:rPr>
          <w:t xml:space="preserve"> </w:t>
        </w:r>
      </w:ins>
      <w:del w:id="10" w:author="Frank M" w:date="2020-02-12T07:52:00Z">
        <w:r w:rsidR="00237621" w:rsidDel="00A818ED">
          <w:rPr>
            <w:sz w:val="20"/>
            <w:szCs w:val="20"/>
          </w:rPr>
          <w:delText xml:space="preserve">one </w:delText>
        </w:r>
      </w:del>
      <w:r w:rsidR="00237621">
        <w:rPr>
          <w:sz w:val="20"/>
          <w:szCs w:val="20"/>
        </w:rPr>
        <w:t xml:space="preserve">with mostly negative reviews will be much less likely to </w:t>
      </w:r>
      <w:del w:id="11" w:author="Frank M" w:date="2020-02-12T07:53:00Z">
        <w:r w:rsidR="00237621" w:rsidDel="00A818ED">
          <w:rPr>
            <w:sz w:val="20"/>
            <w:szCs w:val="20"/>
          </w:rPr>
          <w:delText>be purchased</w:delText>
        </w:r>
      </w:del>
      <w:ins w:id="12" w:author="Frank M" w:date="2020-02-12T07:53:00Z">
        <w:r w:rsidR="00A818ED">
          <w:rPr>
            <w:sz w:val="20"/>
            <w:szCs w:val="20"/>
          </w:rPr>
          <w:t>attract potential buyers</w:t>
        </w:r>
      </w:ins>
      <w:r w:rsidR="00237621">
        <w:rPr>
          <w:sz w:val="20"/>
          <w:szCs w:val="20"/>
        </w:rPr>
        <w:t>.  Similarly, online reviews are one way for a company to receive user feedback on products</w:t>
      </w:r>
      <w:r w:rsidR="005226BA">
        <w:rPr>
          <w:sz w:val="20"/>
          <w:szCs w:val="20"/>
        </w:rPr>
        <w:t xml:space="preserve">.  </w:t>
      </w:r>
      <w:r w:rsidR="00A54E05">
        <w:rPr>
          <w:sz w:val="20"/>
          <w:szCs w:val="20"/>
        </w:rPr>
        <w:t xml:space="preserve">As noted in a recent Forbes </w:t>
      </w:r>
      <w:r w:rsidR="00F40383">
        <w:rPr>
          <w:sz w:val="20"/>
          <w:szCs w:val="20"/>
        </w:rPr>
        <w:t>Technology Council</w:t>
      </w:r>
      <w:r w:rsidR="00A54E05">
        <w:rPr>
          <w:sz w:val="20"/>
          <w:szCs w:val="20"/>
        </w:rPr>
        <w:t xml:space="preserve"> post, 97% of customers use online reviews as a way to find businesses. [1]</w:t>
      </w:r>
    </w:p>
    <w:p w14:paraId="26BE6FB0" w14:textId="6C608FE8" w:rsidR="00237621" w:rsidRDefault="00237621" w:rsidP="004D3AF0">
      <w:pPr>
        <w:pStyle w:val="NoSpacing"/>
        <w:spacing w:after="240"/>
        <w:contextualSpacing w:val="0"/>
        <w:rPr>
          <w:sz w:val="20"/>
          <w:szCs w:val="20"/>
        </w:rPr>
      </w:pPr>
      <w:r>
        <w:rPr>
          <w:sz w:val="20"/>
          <w:szCs w:val="20"/>
        </w:rPr>
        <w:t>Accordingly, companies pay a lot of attention to online reviews. A very positive review may receive a note of thanks from the seller.  A very negative review will often receive an apology and an offer to correct the problem.</w:t>
      </w:r>
      <w:r>
        <w:rPr>
          <w:rStyle w:val="FootnoteReference"/>
          <w:sz w:val="20"/>
          <w:szCs w:val="20"/>
        </w:rPr>
        <w:footnoteReference w:id="1"/>
      </w:r>
      <w:r>
        <w:rPr>
          <w:sz w:val="20"/>
          <w:szCs w:val="20"/>
        </w:rPr>
        <w:t xml:space="preserve">  </w:t>
      </w:r>
      <w:r w:rsidR="005226BA">
        <w:rPr>
          <w:sz w:val="20"/>
          <w:szCs w:val="20"/>
        </w:rPr>
        <w:t xml:space="preserve">By providing an additional feedback mechanism, reviews can be used to guide product redesign efforts, or </w:t>
      </w:r>
      <w:r w:rsidR="00EA1439">
        <w:rPr>
          <w:sz w:val="20"/>
          <w:szCs w:val="20"/>
        </w:rPr>
        <w:t xml:space="preserve">even </w:t>
      </w:r>
      <w:r w:rsidR="005226BA">
        <w:rPr>
          <w:sz w:val="20"/>
          <w:szCs w:val="20"/>
        </w:rPr>
        <w:t>whether to continue selling that product.</w:t>
      </w:r>
      <w:r w:rsidR="00F40383">
        <w:rPr>
          <w:sz w:val="20"/>
          <w:szCs w:val="20"/>
        </w:rPr>
        <w:t>[2]</w:t>
      </w:r>
      <w:r w:rsidR="005226BA">
        <w:rPr>
          <w:sz w:val="20"/>
          <w:szCs w:val="20"/>
        </w:rPr>
        <w:t xml:space="preserve">  </w:t>
      </w:r>
      <w:r>
        <w:rPr>
          <w:sz w:val="20"/>
          <w:szCs w:val="20"/>
        </w:rPr>
        <w:t xml:space="preserve">Therefore, being able to accurately locate and assess both positive and negative reviews is important for business.  </w:t>
      </w:r>
    </w:p>
    <w:p w14:paraId="38AB5973" w14:textId="7BEB7DE6" w:rsidR="00237621" w:rsidRDefault="00237621" w:rsidP="004D3AF0">
      <w:pPr>
        <w:pStyle w:val="NoSpacing"/>
        <w:spacing w:after="240"/>
        <w:contextualSpacing w:val="0"/>
        <w:rPr>
          <w:sz w:val="20"/>
          <w:szCs w:val="20"/>
        </w:rPr>
      </w:pPr>
      <w:bookmarkStart w:id="13" w:name="_GoBack"/>
      <w:bookmarkEnd w:id="13"/>
      <w:r>
        <w:rPr>
          <w:sz w:val="20"/>
          <w:szCs w:val="20"/>
        </w:rPr>
        <w:t xml:space="preserve">However, it is not uncommon to see reviews where the “star” or numerical rating does not match the actual review feedback.  </w:t>
      </w:r>
      <w:r w:rsidR="00DB1310">
        <w:rPr>
          <w:sz w:val="20"/>
          <w:szCs w:val="20"/>
        </w:rPr>
        <w:t xml:space="preserve">A 1-star (poor) rating may have glowing positive feedback, and vice versa. </w:t>
      </w:r>
      <w:r w:rsidR="00F40383">
        <w:rPr>
          <w:sz w:val="20"/>
          <w:szCs w:val="20"/>
        </w:rPr>
        <w:t>[3]</w:t>
      </w:r>
      <w:r w:rsidR="00DB1310">
        <w:rPr>
          <w:sz w:val="20"/>
          <w:szCs w:val="20"/>
        </w:rPr>
        <w:t xml:space="preserve"> These </w:t>
      </w:r>
      <w:r w:rsidR="00D36C28">
        <w:rPr>
          <w:sz w:val="20"/>
          <w:szCs w:val="20"/>
        </w:rPr>
        <w:t>mis-marked feedback</w:t>
      </w:r>
      <w:r w:rsidR="00DB1310">
        <w:rPr>
          <w:sz w:val="20"/>
          <w:szCs w:val="20"/>
        </w:rPr>
        <w:t xml:space="preserve"> </w:t>
      </w:r>
      <w:r w:rsidR="00D36C28">
        <w:rPr>
          <w:sz w:val="20"/>
          <w:szCs w:val="20"/>
        </w:rPr>
        <w:t xml:space="preserve">comments </w:t>
      </w:r>
      <w:r w:rsidR="00DB1310">
        <w:rPr>
          <w:sz w:val="20"/>
          <w:szCs w:val="20"/>
        </w:rPr>
        <w:t xml:space="preserve">make the task of </w:t>
      </w:r>
      <w:r w:rsidR="00D36C28">
        <w:rPr>
          <w:sz w:val="20"/>
          <w:szCs w:val="20"/>
        </w:rPr>
        <w:t xml:space="preserve">discovering and </w:t>
      </w:r>
      <w:r w:rsidR="00DB1310">
        <w:rPr>
          <w:sz w:val="20"/>
          <w:szCs w:val="20"/>
        </w:rPr>
        <w:t xml:space="preserve">properly </w:t>
      </w:r>
      <w:r w:rsidR="00D36C28">
        <w:rPr>
          <w:sz w:val="20"/>
          <w:szCs w:val="20"/>
        </w:rPr>
        <w:t xml:space="preserve">evaluating user feedback more difficult, possibly resulting in faulty business decisions.  </w:t>
      </w:r>
    </w:p>
    <w:p w14:paraId="43A3FDA9" w14:textId="77777777" w:rsidR="007A6B6A" w:rsidRDefault="007A6B6A" w:rsidP="004D3AF0">
      <w:pPr>
        <w:pStyle w:val="NoSpacing"/>
        <w:spacing w:after="240"/>
        <w:contextualSpacing w:val="0"/>
        <w:rPr>
          <w:sz w:val="20"/>
          <w:szCs w:val="20"/>
        </w:rPr>
      </w:pPr>
    </w:p>
    <w:p w14:paraId="2AE4EB6C" w14:textId="6BFA6EB2" w:rsidR="00D36C28" w:rsidRPr="00D36C28" w:rsidRDefault="00D36C28" w:rsidP="007A6B6A">
      <w:pPr>
        <w:pStyle w:val="NoSpacing"/>
        <w:spacing w:before="240" w:after="240"/>
        <w:contextualSpacing w:val="0"/>
        <w:rPr>
          <w:b/>
          <w:bCs/>
          <w:sz w:val="20"/>
          <w:szCs w:val="20"/>
        </w:rPr>
      </w:pPr>
      <w:r w:rsidRPr="00D36C28">
        <w:rPr>
          <w:b/>
          <w:bCs/>
          <w:sz w:val="20"/>
          <w:szCs w:val="20"/>
        </w:rPr>
        <w:t>2 Problem Definition</w:t>
      </w:r>
    </w:p>
    <w:p w14:paraId="22AFD748" w14:textId="5374DDBE" w:rsidR="00D36C28" w:rsidRDefault="00D36C28" w:rsidP="004D3AF0">
      <w:pPr>
        <w:pStyle w:val="NoSpacing"/>
        <w:spacing w:after="240"/>
        <w:contextualSpacing w:val="0"/>
        <w:rPr>
          <w:sz w:val="20"/>
          <w:szCs w:val="20"/>
        </w:rPr>
      </w:pPr>
      <w:r>
        <w:rPr>
          <w:sz w:val="20"/>
          <w:szCs w:val="20"/>
        </w:rPr>
        <w:t xml:space="preserve">With many thousands, or even millions of online reviews on sites like Amazon.com, discovering mis-marked feedback via manual review would be untenable for most businesses with significant numbers of products for sale.  </w:t>
      </w:r>
      <w:r w:rsidR="007A6B6A">
        <w:rPr>
          <w:sz w:val="20"/>
          <w:szCs w:val="20"/>
        </w:rPr>
        <w:t>T</w:t>
      </w:r>
      <w:r>
        <w:rPr>
          <w:sz w:val="20"/>
          <w:szCs w:val="20"/>
        </w:rPr>
        <w:t xml:space="preserve">he problem at hand is to discover user feedback that does not match the numerical or star rating.  Put another way, the challenge is to accurately classify online review text as either positive or negative, and then compare that classification with the numerical rating to discover mis-matched or anomalous reviews.  </w:t>
      </w:r>
    </w:p>
    <w:p w14:paraId="35C26E5A" w14:textId="2F720EBF" w:rsidR="00A54E05" w:rsidRPr="00A54E05" w:rsidRDefault="00A54E05" w:rsidP="004D3AF0">
      <w:pPr>
        <w:pStyle w:val="NoSpacing"/>
        <w:spacing w:after="240"/>
        <w:contextualSpacing w:val="0"/>
        <w:rPr>
          <w:b/>
          <w:bCs/>
          <w:sz w:val="20"/>
          <w:szCs w:val="20"/>
        </w:rPr>
      </w:pPr>
      <w:r w:rsidRPr="00A54E05">
        <w:rPr>
          <w:b/>
          <w:bCs/>
          <w:sz w:val="20"/>
          <w:szCs w:val="20"/>
        </w:rPr>
        <w:t>REFERENCES</w:t>
      </w:r>
    </w:p>
    <w:p w14:paraId="45AC8290" w14:textId="4BC4F070" w:rsidR="00A54E05" w:rsidRDefault="00A54E05" w:rsidP="004D3AF0">
      <w:pPr>
        <w:pStyle w:val="NoSpacing"/>
        <w:spacing w:after="240"/>
        <w:contextualSpacing w:val="0"/>
        <w:rPr>
          <w:sz w:val="20"/>
          <w:szCs w:val="20"/>
        </w:rPr>
      </w:pPr>
      <w:r>
        <w:rPr>
          <w:sz w:val="20"/>
          <w:szCs w:val="20"/>
        </w:rPr>
        <w:t xml:space="preserve">[1] Cory Capoccia. 2018. “Online Reviews are the Best Thing That Ever Happened to Small Business.” </w:t>
      </w:r>
      <w:r w:rsidRPr="00F40383">
        <w:rPr>
          <w:i/>
          <w:iCs/>
          <w:sz w:val="20"/>
          <w:szCs w:val="20"/>
        </w:rPr>
        <w:t>Forbes Technology Council</w:t>
      </w:r>
      <w:r>
        <w:rPr>
          <w:sz w:val="20"/>
          <w:szCs w:val="20"/>
        </w:rPr>
        <w:t xml:space="preserve">. April 11, 2018. </w:t>
      </w:r>
      <w:hyperlink r:id="rId10" w:anchor="2eb45c63740a" w:history="1">
        <w:r w:rsidRPr="006647DE">
          <w:rPr>
            <w:rStyle w:val="Hyperlink"/>
            <w:sz w:val="20"/>
            <w:szCs w:val="20"/>
          </w:rPr>
          <w:t>https://www.forbes.com/sites/forbestechcouncil/2018/04/11/online-reviews-are-the-best-thing-that-ever-happened-to-small-businesses/</w:t>
        </w:r>
      </w:hyperlink>
      <w:r>
        <w:rPr>
          <w:sz w:val="20"/>
          <w:szCs w:val="20"/>
        </w:rPr>
        <w:t xml:space="preserve"> </w:t>
      </w:r>
    </w:p>
    <w:p w14:paraId="5D48D9A5" w14:textId="24D85825" w:rsidR="00F40383" w:rsidRDefault="00F40383" w:rsidP="004D3AF0">
      <w:pPr>
        <w:pStyle w:val="NoSpacing"/>
        <w:spacing w:after="240"/>
        <w:contextualSpacing w:val="0"/>
        <w:rPr>
          <w:sz w:val="20"/>
          <w:szCs w:val="20"/>
          <w:u w:val="single"/>
        </w:rPr>
      </w:pPr>
      <w:r>
        <w:rPr>
          <w:sz w:val="20"/>
          <w:szCs w:val="20"/>
        </w:rPr>
        <w:t xml:space="preserve">[2] Lei Zhang, Xuening Chu, &amp; Deyi Xue. 2018. “Identification of the To-be-improved Product Features Based on Online Reviews for Product Redesign.” </w:t>
      </w:r>
      <w:r w:rsidRPr="00F40383">
        <w:rPr>
          <w:i/>
          <w:iCs/>
          <w:sz w:val="20"/>
          <w:szCs w:val="20"/>
        </w:rPr>
        <w:t xml:space="preserve">International Journal of Production Research </w:t>
      </w:r>
      <w:r>
        <w:rPr>
          <w:sz w:val="20"/>
          <w:szCs w:val="20"/>
        </w:rPr>
        <w:t xml:space="preserve">57, 8 (Sep 2018), 2464-2479. DOI: </w:t>
      </w:r>
      <w:hyperlink r:id="rId11" w:history="1">
        <w:r w:rsidRPr="00F40383">
          <w:rPr>
            <w:sz w:val="20"/>
            <w:szCs w:val="20"/>
            <w:u w:val="single"/>
          </w:rPr>
          <w:t>https://doi.org/10.1080/00207543.2018.1521019</w:t>
        </w:r>
      </w:hyperlink>
    </w:p>
    <w:p w14:paraId="1ABA4B9A" w14:textId="45E136A7" w:rsidR="00F40383" w:rsidRPr="00F40383" w:rsidRDefault="00F40383" w:rsidP="004D3AF0">
      <w:pPr>
        <w:pStyle w:val="NoSpacing"/>
        <w:spacing w:after="240"/>
        <w:contextualSpacing w:val="0"/>
        <w:rPr>
          <w:sz w:val="20"/>
          <w:szCs w:val="20"/>
        </w:rPr>
      </w:pPr>
      <w:r w:rsidRPr="00F40383">
        <w:rPr>
          <w:sz w:val="20"/>
          <w:szCs w:val="20"/>
        </w:rPr>
        <w:t xml:space="preserve">[3] </w:t>
      </w:r>
      <w:r>
        <w:rPr>
          <w:sz w:val="20"/>
          <w:szCs w:val="20"/>
        </w:rPr>
        <w:t>Nishit Shrestha &amp; Fatma Nasoz. 2019. “Deep Learning Sentiment Analysis of Amazon.com Reviews and Ratings.” International Journal of Soft Computing, Artificial Intelligence and Applications 8, 1 (Feb 2019)</w:t>
      </w:r>
      <w:r w:rsidR="007A6B6A">
        <w:rPr>
          <w:sz w:val="20"/>
          <w:szCs w:val="20"/>
        </w:rPr>
        <w:t xml:space="preserve">, 1-15. </w:t>
      </w:r>
      <w:hyperlink r:id="rId12" w:history="1">
        <w:r w:rsidR="007A6B6A" w:rsidRPr="006647DE">
          <w:rPr>
            <w:rStyle w:val="Hyperlink"/>
            <w:sz w:val="20"/>
            <w:szCs w:val="20"/>
          </w:rPr>
          <w:t>http://aircconline.com/ijscai/V8N1/8119ijscai01.pdf</w:t>
        </w:r>
      </w:hyperlink>
      <w:r w:rsidR="007A6B6A">
        <w:rPr>
          <w:sz w:val="20"/>
          <w:szCs w:val="20"/>
        </w:rPr>
        <w:t xml:space="preserve"> </w:t>
      </w:r>
    </w:p>
    <w:sectPr w:rsidR="00F40383" w:rsidRPr="00F40383" w:rsidSect="00FC6CB3">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2FA7F" w14:textId="77777777" w:rsidR="00FC29F3" w:rsidRDefault="00FC29F3" w:rsidP="00237621">
      <w:r>
        <w:separator/>
      </w:r>
    </w:p>
  </w:endnote>
  <w:endnote w:type="continuationSeparator" w:id="0">
    <w:p w14:paraId="6DB0A55D" w14:textId="77777777" w:rsidR="00FC29F3" w:rsidRDefault="00FC29F3" w:rsidP="00237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BD397" w14:textId="77777777" w:rsidR="00FC29F3" w:rsidRDefault="00FC29F3" w:rsidP="00237621">
      <w:r>
        <w:separator/>
      </w:r>
    </w:p>
  </w:footnote>
  <w:footnote w:type="continuationSeparator" w:id="0">
    <w:p w14:paraId="46462010" w14:textId="77777777" w:rsidR="00FC29F3" w:rsidRDefault="00FC29F3" w:rsidP="00237621">
      <w:r>
        <w:continuationSeparator/>
      </w:r>
    </w:p>
  </w:footnote>
  <w:footnote w:id="1">
    <w:p w14:paraId="0B299941" w14:textId="02B8A222" w:rsidR="00237621" w:rsidRDefault="00A54E05">
      <w:pPr>
        <w:pStyle w:val="FootnoteText"/>
      </w:pPr>
      <w:r>
        <w:rPr>
          <w:rStyle w:val="FootnoteReference"/>
        </w:rPr>
        <w:footnoteRef/>
      </w:r>
      <w:r w:rsidR="00237621">
        <w:t xml:space="preserve"> One of the authors bought two separate items online recently.  Both arrived inoperative.  After posting negative reviews, the author was offered both a refund and a replacement item.  </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ank M">
    <w15:presenceInfo w15:providerId="Windows Live" w15:userId="c4b72088393dea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AF0"/>
    <w:rsid w:val="00023CDD"/>
    <w:rsid w:val="0006160F"/>
    <w:rsid w:val="00063B6C"/>
    <w:rsid w:val="00115BEE"/>
    <w:rsid w:val="001260EB"/>
    <w:rsid w:val="001C0FFD"/>
    <w:rsid w:val="00237621"/>
    <w:rsid w:val="00252E39"/>
    <w:rsid w:val="0027723E"/>
    <w:rsid w:val="002805D9"/>
    <w:rsid w:val="00352B53"/>
    <w:rsid w:val="003A5B8F"/>
    <w:rsid w:val="003B15EB"/>
    <w:rsid w:val="003B2CDE"/>
    <w:rsid w:val="003D2F08"/>
    <w:rsid w:val="003E3722"/>
    <w:rsid w:val="003F1DB8"/>
    <w:rsid w:val="004013B2"/>
    <w:rsid w:val="00413084"/>
    <w:rsid w:val="0047561A"/>
    <w:rsid w:val="00475710"/>
    <w:rsid w:val="004D3AF0"/>
    <w:rsid w:val="005226BA"/>
    <w:rsid w:val="00567D33"/>
    <w:rsid w:val="00635DF2"/>
    <w:rsid w:val="00684EAC"/>
    <w:rsid w:val="006C458F"/>
    <w:rsid w:val="00775A6C"/>
    <w:rsid w:val="007848FE"/>
    <w:rsid w:val="00796157"/>
    <w:rsid w:val="007A6B6A"/>
    <w:rsid w:val="008D5EF2"/>
    <w:rsid w:val="00962750"/>
    <w:rsid w:val="009E5603"/>
    <w:rsid w:val="009F764D"/>
    <w:rsid w:val="00A3095E"/>
    <w:rsid w:val="00A54E05"/>
    <w:rsid w:val="00A818ED"/>
    <w:rsid w:val="00B27E0D"/>
    <w:rsid w:val="00BB0DA9"/>
    <w:rsid w:val="00C05CBA"/>
    <w:rsid w:val="00C071BA"/>
    <w:rsid w:val="00C53CC9"/>
    <w:rsid w:val="00D36C28"/>
    <w:rsid w:val="00DB1310"/>
    <w:rsid w:val="00DC1423"/>
    <w:rsid w:val="00DD208C"/>
    <w:rsid w:val="00E0467B"/>
    <w:rsid w:val="00E162F3"/>
    <w:rsid w:val="00EA1439"/>
    <w:rsid w:val="00EC573B"/>
    <w:rsid w:val="00EC7ECB"/>
    <w:rsid w:val="00EE2417"/>
    <w:rsid w:val="00F10B48"/>
    <w:rsid w:val="00F40383"/>
    <w:rsid w:val="00F64439"/>
    <w:rsid w:val="00FC29F3"/>
    <w:rsid w:val="00FC6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EF88"/>
  <w15:chartTrackingRefBased/>
  <w15:docId w15:val="{2F95F2B1-8CAF-4F8A-AE6D-766C1422B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BEE"/>
    <w:pPr>
      <w:spacing w:line="240" w:lineRule="auto"/>
      <w:contextualSpacing/>
    </w:pPr>
    <w:rPr>
      <w:rFonts w:ascii="Times New Roman" w:hAnsi="Times New Roman"/>
      <w:sz w:val="24"/>
    </w:rPr>
  </w:style>
  <w:style w:type="paragraph" w:styleId="Heading1">
    <w:name w:val="heading 1"/>
    <w:basedOn w:val="Normal"/>
    <w:next w:val="Normal"/>
    <w:link w:val="Heading1Char"/>
    <w:autoRedefine/>
    <w:uiPriority w:val="9"/>
    <w:qFormat/>
    <w:rsid w:val="00115BEE"/>
    <w:pPr>
      <w:keepNext/>
      <w:keepLines/>
      <w:spacing w:before="240"/>
      <w:jc w:val="center"/>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5BEE"/>
    <w:pPr>
      <w:spacing w:line="240" w:lineRule="auto"/>
      <w:ind w:firstLine="0"/>
      <w:contextualSpacing/>
    </w:pPr>
    <w:rPr>
      <w:rFonts w:ascii="Times New Roman" w:hAnsi="Times New Roman"/>
      <w:sz w:val="24"/>
    </w:rPr>
  </w:style>
  <w:style w:type="character" w:customStyle="1" w:styleId="Heading1Char">
    <w:name w:val="Heading 1 Char"/>
    <w:basedOn w:val="DefaultParagraphFont"/>
    <w:link w:val="Heading1"/>
    <w:uiPriority w:val="9"/>
    <w:rsid w:val="00115BEE"/>
    <w:rPr>
      <w:rFonts w:ascii="Times New Roman" w:eastAsiaTheme="majorEastAsia" w:hAnsi="Times New Roman" w:cstheme="majorBidi"/>
      <w:b/>
      <w:sz w:val="24"/>
      <w:szCs w:val="32"/>
    </w:rPr>
  </w:style>
  <w:style w:type="paragraph" w:styleId="FootnoteText">
    <w:name w:val="footnote text"/>
    <w:basedOn w:val="Normal"/>
    <w:link w:val="FootnoteTextChar"/>
    <w:uiPriority w:val="99"/>
    <w:semiHidden/>
    <w:unhideWhenUsed/>
    <w:rsid w:val="00237621"/>
    <w:rPr>
      <w:sz w:val="20"/>
      <w:szCs w:val="20"/>
    </w:rPr>
  </w:style>
  <w:style w:type="character" w:customStyle="1" w:styleId="FootnoteTextChar">
    <w:name w:val="Footnote Text Char"/>
    <w:basedOn w:val="DefaultParagraphFont"/>
    <w:link w:val="FootnoteText"/>
    <w:uiPriority w:val="99"/>
    <w:semiHidden/>
    <w:rsid w:val="00237621"/>
    <w:rPr>
      <w:rFonts w:ascii="Times New Roman" w:hAnsi="Times New Roman"/>
      <w:sz w:val="20"/>
      <w:szCs w:val="20"/>
    </w:rPr>
  </w:style>
  <w:style w:type="character" w:styleId="FootnoteReference">
    <w:name w:val="footnote reference"/>
    <w:basedOn w:val="DefaultParagraphFont"/>
    <w:uiPriority w:val="99"/>
    <w:semiHidden/>
    <w:unhideWhenUsed/>
    <w:rsid w:val="00237621"/>
    <w:rPr>
      <w:vertAlign w:val="superscript"/>
    </w:rPr>
  </w:style>
  <w:style w:type="character" w:styleId="Hyperlink">
    <w:name w:val="Hyperlink"/>
    <w:basedOn w:val="DefaultParagraphFont"/>
    <w:uiPriority w:val="99"/>
    <w:unhideWhenUsed/>
    <w:rsid w:val="00DB1310"/>
    <w:rPr>
      <w:color w:val="0563C1" w:themeColor="hyperlink"/>
      <w:u w:val="single"/>
    </w:rPr>
  </w:style>
  <w:style w:type="character" w:styleId="UnresolvedMention">
    <w:name w:val="Unresolved Mention"/>
    <w:basedOn w:val="DefaultParagraphFont"/>
    <w:uiPriority w:val="99"/>
    <w:semiHidden/>
    <w:unhideWhenUsed/>
    <w:rsid w:val="00DB1310"/>
    <w:rPr>
      <w:color w:val="605E5C"/>
      <w:shd w:val="clear" w:color="auto" w:fill="E1DFDD"/>
    </w:rPr>
  </w:style>
  <w:style w:type="paragraph" w:styleId="EndnoteText">
    <w:name w:val="endnote text"/>
    <w:basedOn w:val="Normal"/>
    <w:link w:val="EndnoteTextChar"/>
    <w:uiPriority w:val="99"/>
    <w:semiHidden/>
    <w:unhideWhenUsed/>
    <w:rsid w:val="00A54E05"/>
    <w:rPr>
      <w:sz w:val="20"/>
      <w:szCs w:val="20"/>
    </w:rPr>
  </w:style>
  <w:style w:type="character" w:customStyle="1" w:styleId="EndnoteTextChar">
    <w:name w:val="Endnote Text Char"/>
    <w:basedOn w:val="DefaultParagraphFont"/>
    <w:link w:val="EndnoteText"/>
    <w:uiPriority w:val="99"/>
    <w:semiHidden/>
    <w:rsid w:val="00A54E05"/>
    <w:rPr>
      <w:rFonts w:ascii="Times New Roman" w:hAnsi="Times New Roman"/>
      <w:sz w:val="20"/>
      <w:szCs w:val="20"/>
    </w:rPr>
  </w:style>
  <w:style w:type="character" w:styleId="EndnoteReference">
    <w:name w:val="endnote reference"/>
    <w:basedOn w:val="DefaultParagraphFont"/>
    <w:uiPriority w:val="99"/>
    <w:semiHidden/>
    <w:unhideWhenUsed/>
    <w:rsid w:val="00A54E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ford.johnston@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illh@nmsu.edu" TargetMode="External"/><Relationship Id="rId12" Type="http://schemas.openxmlformats.org/officeDocument/2006/relationships/hyperlink" Target="http://aircconline.com/ijscai/V8N1/8119ijscai01.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080/00207543.2018.1521019"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orbes.com/sites/forbestechcouncil/2018/04/11/online-reviews-are-the-best-thing-that-ever-happened-to-small-businesses/" TargetMode="External"/><Relationship Id="rId4" Type="http://schemas.openxmlformats.org/officeDocument/2006/relationships/webSettings" Target="webSettings.xml"/><Relationship Id="rId9" Type="http://schemas.openxmlformats.org/officeDocument/2006/relationships/hyperlink" Target="mailto:efmacha@nmsu.edu"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2AB7117-B515-4BB4-BCE1-9B595939B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Hanson</dc:creator>
  <cp:keywords/>
  <dc:description/>
  <cp:lastModifiedBy>Frank M</cp:lastModifiedBy>
  <cp:revision>3</cp:revision>
  <dcterms:created xsi:type="dcterms:W3CDTF">2020-02-12T14:51:00Z</dcterms:created>
  <dcterms:modified xsi:type="dcterms:W3CDTF">2020-02-12T14:58:00Z</dcterms:modified>
</cp:coreProperties>
</file>