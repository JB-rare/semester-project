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6DEB6" w14:textId="1AF597DE" w:rsidR="007412D6" w:rsidRDefault="004D3AF0" w:rsidP="004D3AF0">
      <w:pPr>
        <w:pStyle w:val="NoSpacing"/>
        <w:jc w:val="center"/>
        <w:rPr>
          <w:b/>
          <w:bCs/>
          <w:sz w:val="32"/>
          <w:szCs w:val="32"/>
        </w:rPr>
      </w:pPr>
      <w:r w:rsidRPr="005226BA">
        <w:rPr>
          <w:b/>
          <w:bCs/>
          <w:sz w:val="32"/>
          <w:szCs w:val="32"/>
        </w:rPr>
        <w:t>Project Report</w:t>
      </w:r>
    </w:p>
    <w:p w14:paraId="198BD45E" w14:textId="0126270F" w:rsidR="005226BA" w:rsidRDefault="007412D6" w:rsidP="004D3AF0">
      <w:pPr>
        <w:pStyle w:val="NoSpacing"/>
        <w:jc w:val="center"/>
        <w:rPr>
          <w:b/>
          <w:bCs/>
          <w:szCs w:val="24"/>
        </w:rPr>
      </w:pPr>
      <w:r>
        <w:rPr>
          <w:b/>
          <w:bCs/>
          <w:sz w:val="32"/>
          <w:szCs w:val="32"/>
        </w:rPr>
        <w:t xml:space="preserve">“Los </w:t>
      </w:r>
      <w:proofErr w:type="spellStart"/>
      <w:r>
        <w:rPr>
          <w:b/>
          <w:bCs/>
          <w:sz w:val="32"/>
          <w:szCs w:val="32"/>
        </w:rPr>
        <w:t>Ancianos</w:t>
      </w:r>
      <w:proofErr w:type="spellEnd"/>
      <w:r>
        <w:rPr>
          <w:b/>
          <w:bCs/>
          <w:sz w:val="32"/>
          <w:szCs w:val="32"/>
        </w:rPr>
        <w:t>”</w:t>
      </w:r>
      <w:r w:rsidR="004D3AF0"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4E7084" w:rsidP="00FC6CB3">
      <w:pPr>
        <w:pStyle w:val="NoSpacing"/>
        <w:tabs>
          <w:tab w:val="center" w:pos="2160"/>
          <w:tab w:val="center" w:pos="7200"/>
        </w:tabs>
        <w:jc w:val="center"/>
        <w:rPr>
          <w:sz w:val="22"/>
        </w:rPr>
      </w:pPr>
      <w:hyperlink r:id="rId8"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614F3B1C" w:rsidR="00DB1310" w:rsidRPr="007A6B6A" w:rsidRDefault="004E7084" w:rsidP="00FC6CB3">
      <w:pPr>
        <w:pStyle w:val="NoSpacing"/>
        <w:tabs>
          <w:tab w:val="center" w:pos="2160"/>
          <w:tab w:val="center" w:pos="7200"/>
        </w:tabs>
        <w:jc w:val="center"/>
        <w:rPr>
          <w:sz w:val="22"/>
        </w:rPr>
      </w:pPr>
      <w:hyperlink r:id="rId9" w:history="1">
        <w:r w:rsidR="003816E5" w:rsidRPr="004F4F5D">
          <w:rPr>
            <w:rStyle w:val="Hyperlink"/>
            <w:sz w:val="22"/>
          </w:rPr>
          <w:t>spaztech@</w:t>
        </w:r>
      </w:hyperlink>
      <w:r w:rsidR="003816E5">
        <w:rPr>
          <w:rStyle w:val="Hyperlink"/>
          <w:sz w:val="22"/>
        </w:rPr>
        <w:t>nmsu.edu</w:t>
      </w:r>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00141BC1" w14:textId="77777777" w:rsidR="00773D42" w:rsidRDefault="00FC6CB3" w:rsidP="00773D42">
      <w:pPr>
        <w:pStyle w:val="NoSpacing"/>
        <w:jc w:val="center"/>
        <w:rPr>
          <w:sz w:val="22"/>
        </w:rPr>
      </w:pPr>
      <w:r>
        <w:rPr>
          <w:sz w:val="22"/>
        </w:rPr>
        <w:t xml:space="preserve">CS </w:t>
      </w:r>
      <w:r w:rsidR="00773D42">
        <w:rPr>
          <w:sz w:val="22"/>
        </w:rPr>
        <w:t xml:space="preserve">519 </w:t>
      </w:r>
    </w:p>
    <w:p w14:paraId="36D69E52" w14:textId="38A72A72" w:rsidR="00FC6CB3" w:rsidRPr="007A6B6A" w:rsidRDefault="00773D42" w:rsidP="00773D42">
      <w:pPr>
        <w:pStyle w:val="NoSpacing"/>
        <w:jc w:val="center"/>
        <w:rPr>
          <w:sz w:val="22"/>
        </w:rPr>
      </w:pPr>
      <w:r>
        <w:rPr>
          <w:sz w:val="22"/>
        </w:rPr>
        <w:t>Ne</w:t>
      </w:r>
      <w:r w:rsidR="00FC6CB3" w:rsidRPr="007A6B6A">
        <w:rPr>
          <w:sz w:val="22"/>
        </w:rPr>
        <w:t>w Mexico State University</w:t>
      </w:r>
    </w:p>
    <w:p w14:paraId="33DFFE6E" w14:textId="77777777" w:rsidR="00FC6CB3" w:rsidRPr="00773D42" w:rsidRDefault="00FC6CB3" w:rsidP="00FC6CB3">
      <w:pPr>
        <w:pStyle w:val="NoSpacing"/>
        <w:tabs>
          <w:tab w:val="center" w:pos="2160"/>
          <w:tab w:val="center" w:pos="7200"/>
        </w:tabs>
        <w:jc w:val="center"/>
        <w:rPr>
          <w:sz w:val="22"/>
          <w:lang w:val="es-US"/>
        </w:rPr>
      </w:pPr>
      <w:r w:rsidRPr="00773D42">
        <w:rPr>
          <w:sz w:val="22"/>
          <w:lang w:val="es-US"/>
        </w:rPr>
        <w:t>Las Cruces, NM USA</w:t>
      </w:r>
    </w:p>
    <w:p w14:paraId="15B96056" w14:textId="43D8D2CD" w:rsidR="00FC6CB3" w:rsidRPr="00773D42" w:rsidRDefault="004E7084" w:rsidP="00FC6CB3">
      <w:pPr>
        <w:pStyle w:val="NoSpacing"/>
        <w:jc w:val="center"/>
        <w:rPr>
          <w:sz w:val="22"/>
          <w:lang w:val="es-US"/>
        </w:rPr>
      </w:pPr>
      <w:hyperlink r:id="rId10" w:history="1">
        <w:r w:rsidR="00FC6CB3" w:rsidRPr="00773D42">
          <w:rPr>
            <w:rStyle w:val="Hyperlink"/>
            <w:sz w:val="22"/>
            <w:lang w:val="es-US"/>
          </w:rPr>
          <w:t>efmacha@nmsu.edu</w:t>
        </w:r>
      </w:hyperlink>
      <w:r w:rsidR="00FC6CB3" w:rsidRPr="00773D42">
        <w:rPr>
          <w:sz w:val="22"/>
          <w:lang w:val="es-US"/>
        </w:rPr>
        <w:t xml:space="preserve"> </w:t>
      </w:r>
    </w:p>
    <w:p w14:paraId="4CEA4292" w14:textId="77777777" w:rsidR="00FC6CB3" w:rsidRPr="00773D42" w:rsidRDefault="00FC6CB3" w:rsidP="004D3AF0">
      <w:pPr>
        <w:pStyle w:val="NoSpacing"/>
        <w:jc w:val="center"/>
        <w:rPr>
          <w:sz w:val="22"/>
          <w:lang w:val="es-US"/>
        </w:rPr>
      </w:pPr>
    </w:p>
    <w:p w14:paraId="00F8550F" w14:textId="03B1893B" w:rsidR="00FC6CB3" w:rsidRPr="00773D42" w:rsidRDefault="00FC6CB3" w:rsidP="004D3AF0">
      <w:pPr>
        <w:pStyle w:val="NoSpacing"/>
        <w:jc w:val="center"/>
        <w:rPr>
          <w:szCs w:val="24"/>
          <w:lang w:val="es-US"/>
        </w:rPr>
        <w:sectPr w:rsidR="00FC6CB3" w:rsidRPr="00773D42" w:rsidSect="00FC6CB3">
          <w:type w:val="continuous"/>
          <w:pgSz w:w="12240" w:h="15840"/>
          <w:pgMar w:top="1440" w:right="1440" w:bottom="1440" w:left="1440" w:header="720" w:footer="720" w:gutter="0"/>
          <w:cols w:num="3" w:space="720"/>
          <w:docGrid w:linePitch="360"/>
        </w:sectPr>
      </w:pPr>
    </w:p>
    <w:p w14:paraId="61B145D4" w14:textId="21418DF3" w:rsidR="005226BA" w:rsidRDefault="004D3AF0" w:rsidP="0035456E">
      <w:pPr>
        <w:pStyle w:val="Heading1"/>
      </w:pPr>
      <w:r w:rsidRPr="004D3AF0">
        <w:t>Introduction and Motivation</w:t>
      </w:r>
      <w:r>
        <w:t xml:space="preserve">  </w:t>
      </w:r>
    </w:p>
    <w:p w14:paraId="3DD7F120" w14:textId="53B3DDBB"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t>
      </w:r>
      <w:r w:rsidR="007412D6">
        <w:rPr>
          <w:sz w:val="20"/>
          <w:szCs w:val="20"/>
        </w:rPr>
        <w:t xml:space="preserve">or movie </w:t>
      </w:r>
      <w:r>
        <w:rPr>
          <w:sz w:val="20"/>
          <w:szCs w:val="20"/>
        </w:rPr>
        <w:t xml:space="preserve">with an overwhelming number of positive reviews </w:t>
      </w:r>
      <w:r w:rsidR="00FF068B">
        <w:rPr>
          <w:sz w:val="20"/>
          <w:szCs w:val="20"/>
        </w:rPr>
        <w:t xml:space="preserve">is typically </w:t>
      </w:r>
      <w:r>
        <w:rPr>
          <w:sz w:val="20"/>
          <w:szCs w:val="20"/>
        </w:rPr>
        <w:t xml:space="preserve">considered a high-quality </w:t>
      </w:r>
      <w:r w:rsidR="007412D6">
        <w:rPr>
          <w:sz w:val="20"/>
          <w:szCs w:val="20"/>
        </w:rPr>
        <w:t>item</w:t>
      </w:r>
      <w:r w:rsidR="00237621">
        <w:rPr>
          <w:sz w:val="20"/>
          <w:szCs w:val="20"/>
        </w:rPr>
        <w:t xml:space="preserve"> and</w:t>
      </w:r>
      <w:r w:rsidR="00FF068B">
        <w:rPr>
          <w:sz w:val="20"/>
          <w:szCs w:val="20"/>
        </w:rPr>
        <w:t xml:space="preserve"> tends to attract</w:t>
      </w:r>
      <w:r w:rsidR="00237621">
        <w:rPr>
          <w:sz w:val="20"/>
          <w:szCs w:val="20"/>
        </w:rPr>
        <w:t xml:space="preserve"> </w:t>
      </w:r>
      <w:r w:rsidR="00FF068B">
        <w:rPr>
          <w:sz w:val="20"/>
          <w:szCs w:val="20"/>
        </w:rPr>
        <w:t>the attention of potential</w:t>
      </w:r>
      <w:r w:rsidR="00237621">
        <w:rPr>
          <w:sz w:val="20"/>
          <w:szCs w:val="20"/>
        </w:rPr>
        <w:t xml:space="preserve"> buyers</w:t>
      </w:r>
      <w:r>
        <w:rPr>
          <w:sz w:val="20"/>
          <w:szCs w:val="20"/>
        </w:rPr>
        <w:t xml:space="preserve">, while </w:t>
      </w:r>
      <w:r w:rsidR="00237621">
        <w:rPr>
          <w:sz w:val="20"/>
          <w:szCs w:val="20"/>
        </w:rPr>
        <w:t>one with mostly negative reviews will be much less likely to be</w:t>
      </w:r>
      <w:r w:rsidR="00FF068B">
        <w:rPr>
          <w:sz w:val="20"/>
          <w:szCs w:val="20"/>
        </w:rPr>
        <w:t xml:space="preserve"> considered</w:t>
      </w:r>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w:t>
      </w:r>
      <w:proofErr w:type="gramStart"/>
      <w:r w:rsidR="00A54E05">
        <w:rPr>
          <w:sz w:val="20"/>
          <w:szCs w:val="20"/>
        </w:rPr>
        <w:t>as a way to</w:t>
      </w:r>
      <w:proofErr w:type="gramEnd"/>
      <w:r w:rsidR="00A54E05">
        <w:rPr>
          <w:sz w:val="20"/>
          <w:szCs w:val="20"/>
        </w:rPr>
        <w:t xml:space="preserve"> find businesses. </w:t>
      </w:r>
      <w:r w:rsidR="00A54E05" w:rsidRPr="00FF068B">
        <w:rPr>
          <w:sz w:val="20"/>
          <w:szCs w:val="20"/>
          <w:vertAlign w:val="superscript"/>
        </w:rPr>
        <w:t>[1]</w:t>
      </w:r>
    </w:p>
    <w:p w14:paraId="38AB5973" w14:textId="14E0BFCB"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sidRPr="00FF068B">
        <w:rPr>
          <w:sz w:val="20"/>
          <w:szCs w:val="20"/>
          <w:vertAlign w:val="superscript"/>
        </w:rPr>
        <w:t>[</w:t>
      </w:r>
      <w:r w:rsidR="00C32C5B">
        <w:rPr>
          <w:sz w:val="20"/>
          <w:szCs w:val="20"/>
          <w:vertAlign w:val="superscript"/>
        </w:rPr>
        <w:t>2</w:t>
      </w:r>
      <w:r w:rsidR="00F40383" w:rsidRPr="00FF068B">
        <w:rPr>
          <w:sz w:val="20"/>
          <w:szCs w:val="20"/>
          <w:vertAlign w:val="superscript"/>
        </w:rPr>
        <w:t>]</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evaluating user feedback more difficult, possibly resulting in faulty</w:t>
      </w:r>
      <w:r w:rsidR="00FF068B">
        <w:rPr>
          <w:sz w:val="20"/>
          <w:szCs w:val="20"/>
        </w:rPr>
        <w:t xml:space="preserve"> purchasing </w:t>
      </w:r>
      <w:r w:rsidR="00D36C28">
        <w:rPr>
          <w:sz w:val="20"/>
          <w:szCs w:val="20"/>
        </w:rPr>
        <w:t xml:space="preserve">decisions.  </w:t>
      </w:r>
    </w:p>
    <w:p w14:paraId="43A3FDA9" w14:textId="31AD6392"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proofErr w:type="spellStart"/>
      <w:r w:rsidRPr="002765F0">
        <w:rPr>
          <w:i/>
          <w:iCs/>
          <w:sz w:val="20"/>
          <w:szCs w:val="20"/>
        </w:rPr>
        <w:t>en</w:t>
      </w:r>
      <w:proofErr w:type="spellEnd"/>
      <w:r w:rsidRPr="002765F0">
        <w:rPr>
          <w:i/>
          <w:iCs/>
          <w:sz w:val="20"/>
          <w:szCs w:val="20"/>
        </w:rPr>
        <w:t xml:space="preserve">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w:t>
      </w:r>
      <w:r w:rsidR="00C144B2" w:rsidRPr="00FF068B">
        <w:rPr>
          <w:sz w:val="20"/>
          <w:szCs w:val="20"/>
          <w:vertAlign w:val="superscript"/>
        </w:rPr>
        <w:t>[</w:t>
      </w:r>
      <w:r w:rsidR="00C32C5B">
        <w:rPr>
          <w:sz w:val="20"/>
          <w:szCs w:val="20"/>
          <w:vertAlign w:val="superscript"/>
        </w:rPr>
        <w:t>3</w:t>
      </w:r>
      <w:r w:rsidR="00C144B2" w:rsidRPr="00FF068B">
        <w:rPr>
          <w:sz w:val="20"/>
          <w:szCs w:val="20"/>
          <w:vertAlign w:val="superscript"/>
        </w:rPr>
        <w:t>]</w:t>
      </w:r>
    </w:p>
    <w:p w14:paraId="2AE4EB6C" w14:textId="7C2D6CC8" w:rsidR="00D36C28" w:rsidRPr="00D36C28" w:rsidRDefault="00D36C28" w:rsidP="0035456E">
      <w:pPr>
        <w:pStyle w:val="Heading1"/>
      </w:pPr>
      <w:r w:rsidRPr="00D36C28">
        <w:t>Problem Definition</w:t>
      </w:r>
    </w:p>
    <w:p w14:paraId="244CAEDD" w14:textId="7257DEA6" w:rsidR="00FF068B" w:rsidRDefault="00D36C28" w:rsidP="004D3AF0">
      <w:pPr>
        <w:pStyle w:val="NoSpacing"/>
        <w:spacing w:after="240"/>
        <w:contextualSpacing w:val="0"/>
        <w:rPr>
          <w:sz w:val="20"/>
          <w:szCs w:val="20"/>
        </w:rPr>
      </w:pPr>
      <w:r>
        <w:rPr>
          <w:sz w:val="20"/>
          <w:szCs w:val="20"/>
        </w:rPr>
        <w:t>With many thousands, or even millions of online reviews on sites like Amazon.com,</w:t>
      </w:r>
      <w:r w:rsidR="00FF068B">
        <w:rPr>
          <w:sz w:val="20"/>
          <w:szCs w:val="20"/>
        </w:rPr>
        <w:t xml:space="preserve"> IMDB.com, yelp.com and others, an </w:t>
      </w:r>
      <w:r w:rsidR="00FD3845">
        <w:rPr>
          <w:sz w:val="20"/>
          <w:szCs w:val="20"/>
        </w:rPr>
        <w:t>accurate review</w:t>
      </w:r>
      <w:r w:rsidR="00FF068B">
        <w:rPr>
          <w:sz w:val="20"/>
          <w:szCs w:val="20"/>
        </w:rPr>
        <w:t xml:space="preserve"> will influence purchase decisions, movie-watching decisions, or other </w:t>
      </w:r>
      <w:r w:rsidR="00FD3845">
        <w:rPr>
          <w:sz w:val="20"/>
          <w:szCs w:val="20"/>
        </w:rPr>
        <w:t xml:space="preserve">engagement decisions. </w:t>
      </w:r>
      <w:r w:rsidR="000E792B">
        <w:rPr>
          <w:sz w:val="20"/>
          <w:szCs w:val="20"/>
        </w:rPr>
        <w:t>M</w:t>
      </w:r>
      <w:r w:rsidR="00FD3845">
        <w:rPr>
          <w:sz w:val="20"/>
          <w:szCs w:val="20"/>
        </w:rPr>
        <w:t>is-marked, fake or misleading review</w:t>
      </w:r>
      <w:r w:rsidR="000E792B">
        <w:rPr>
          <w:sz w:val="20"/>
          <w:szCs w:val="20"/>
        </w:rPr>
        <w:t>s</w:t>
      </w:r>
      <w:r w:rsidR="00FD3845">
        <w:rPr>
          <w:sz w:val="20"/>
          <w:szCs w:val="20"/>
        </w:rPr>
        <w:t xml:space="preserve"> can have significant implications to those involved in the decision, and a manual</w:t>
      </w:r>
      <w:r>
        <w:rPr>
          <w:sz w:val="20"/>
          <w:szCs w:val="20"/>
        </w:rPr>
        <w:t xml:space="preserve"> review</w:t>
      </w:r>
      <w:r w:rsidR="00FD3845">
        <w:rPr>
          <w:sz w:val="20"/>
          <w:szCs w:val="20"/>
        </w:rPr>
        <w:t xml:space="preserve"> to validate these review</w:t>
      </w:r>
      <w:r w:rsidR="007412D6">
        <w:rPr>
          <w:sz w:val="20"/>
          <w:szCs w:val="20"/>
        </w:rPr>
        <w:t xml:space="preserve"> ratings</w:t>
      </w:r>
      <w:r w:rsidR="00FD3845">
        <w:rPr>
          <w:sz w:val="20"/>
          <w:szCs w:val="20"/>
        </w:rPr>
        <w:t xml:space="preserve"> </w:t>
      </w:r>
      <w:r>
        <w:rPr>
          <w:sz w:val="20"/>
          <w:szCs w:val="20"/>
        </w:rPr>
        <w:t xml:space="preserve">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 xml:space="preserve">essentially </w:t>
      </w:r>
      <w:r w:rsidR="007412D6">
        <w:rPr>
          <w:sz w:val="20"/>
          <w:szCs w:val="20"/>
        </w:rPr>
        <w:t>a classification</w:t>
      </w:r>
      <w:r w:rsidR="00C144B2">
        <w:rPr>
          <w:sz w:val="20"/>
          <w:szCs w:val="20"/>
        </w:rPr>
        <w:t xml:space="preserve"> task: </w:t>
      </w:r>
      <w:r w:rsidR="00FF068B">
        <w:rPr>
          <w:sz w:val="20"/>
          <w:szCs w:val="20"/>
        </w:rPr>
        <w:t xml:space="preserve">How </w:t>
      </w:r>
      <w:r w:rsidR="007412D6">
        <w:rPr>
          <w:sz w:val="20"/>
          <w:szCs w:val="20"/>
        </w:rPr>
        <w:t>can we gauge whether a given review is positive or negative</w:t>
      </w:r>
      <w:r w:rsidR="00FF068B">
        <w:rPr>
          <w:sz w:val="20"/>
          <w:szCs w:val="20"/>
        </w:rPr>
        <w:t xml:space="preserve">? </w:t>
      </w:r>
    </w:p>
    <w:p w14:paraId="30057FC4" w14:textId="74E15930" w:rsidR="007E207E" w:rsidRPr="00FE4975" w:rsidRDefault="007E207E" w:rsidP="00FE4975">
      <w:pPr>
        <w:pStyle w:val="Heading1"/>
      </w:pPr>
      <w:r w:rsidRPr="00FE4975">
        <w:t>Dataset</w:t>
      </w:r>
    </w:p>
    <w:p w14:paraId="563866DA" w14:textId="45A33D13" w:rsidR="007E207E" w:rsidRDefault="007E207E" w:rsidP="007E207E">
      <w:pPr>
        <w:pStyle w:val="NoSpacing"/>
        <w:spacing w:after="240"/>
        <w:contextualSpacing w:val="0"/>
        <w:rPr>
          <w:sz w:val="20"/>
          <w:szCs w:val="20"/>
        </w:rPr>
      </w:pPr>
      <w:r>
        <w:rPr>
          <w:sz w:val="20"/>
          <w:szCs w:val="20"/>
        </w:rPr>
        <w:t>For the project, we obtained a curated dataset of text reviews, already classified as positive or negative. For our project, the “IMDB50K” dataset meets these requirements.</w:t>
      </w:r>
      <w:r>
        <w:rPr>
          <w:rStyle w:val="FootnoteReference"/>
          <w:sz w:val="20"/>
          <w:szCs w:val="20"/>
        </w:rPr>
        <w:footnoteReference w:id="1"/>
      </w:r>
      <w:r>
        <w:rPr>
          <w:sz w:val="20"/>
          <w:szCs w:val="20"/>
        </w:rPr>
        <w:t xml:space="preserve"> This dataset contains 50,000 highly polar (positive/negative) movie reviews, already split between training (25,000) and testing (25,000) subsets. Reviews were </w:t>
      </w:r>
      <w:proofErr w:type="gramStart"/>
      <w:r>
        <w:rPr>
          <w:sz w:val="20"/>
          <w:szCs w:val="20"/>
        </w:rPr>
        <w:t>evenly-balanced</w:t>
      </w:r>
      <w:proofErr w:type="gramEnd"/>
      <w:r>
        <w:rPr>
          <w:sz w:val="20"/>
          <w:szCs w:val="20"/>
        </w:rPr>
        <w:t xml:space="preserve"> between positive and negative </w:t>
      </w:r>
      <w:r w:rsidR="00FE4975">
        <w:rPr>
          <w:sz w:val="20"/>
          <w:szCs w:val="20"/>
        </w:rPr>
        <w:t>reviews in both sets.  The only preprocessing necessary was to change the classification labels from ‘pos’ and ‘neg’ to (1, -1).</w:t>
      </w:r>
    </w:p>
    <w:p w14:paraId="37A1E873" w14:textId="71B61BDD" w:rsidR="00FF068B" w:rsidRDefault="007E207E" w:rsidP="0035456E">
      <w:pPr>
        <w:pStyle w:val="Heading1"/>
      </w:pPr>
      <w:r>
        <w:t>Approach and</w:t>
      </w:r>
      <w:r w:rsidR="009F1373">
        <w:t xml:space="preserve"> Solution</w:t>
      </w:r>
    </w:p>
    <w:p w14:paraId="440AF4E8" w14:textId="27A00054" w:rsidR="00FF068B" w:rsidRDefault="009F1373" w:rsidP="009F1373">
      <w:pPr>
        <w:pStyle w:val="NoSpacing"/>
        <w:spacing w:after="240"/>
        <w:contextualSpacing w:val="0"/>
        <w:rPr>
          <w:sz w:val="20"/>
          <w:szCs w:val="20"/>
        </w:rPr>
      </w:pPr>
      <w:r>
        <w:rPr>
          <w:sz w:val="20"/>
          <w:szCs w:val="20"/>
        </w:rPr>
        <w:t>T</w:t>
      </w:r>
      <w:r w:rsidR="00D36C28">
        <w:rPr>
          <w:sz w:val="20"/>
          <w:szCs w:val="20"/>
        </w:rPr>
        <w:t xml:space="preserve">he challenge </w:t>
      </w:r>
      <w:r>
        <w:rPr>
          <w:sz w:val="20"/>
          <w:szCs w:val="20"/>
        </w:rPr>
        <w:t>we are attempting to solve is to</w:t>
      </w:r>
      <w:r w:rsidR="00D36C28">
        <w:rPr>
          <w:sz w:val="20"/>
          <w:szCs w:val="20"/>
        </w:rPr>
        <w:t xml:space="preserve"> accurately classify </w:t>
      </w:r>
      <w:r w:rsidR="00FE4975">
        <w:rPr>
          <w:sz w:val="20"/>
          <w:szCs w:val="20"/>
        </w:rPr>
        <w:t xml:space="preserve">these </w:t>
      </w:r>
      <w:r w:rsidR="00D36C28">
        <w:rPr>
          <w:sz w:val="20"/>
          <w:szCs w:val="20"/>
        </w:rPr>
        <w:t>online review</w:t>
      </w:r>
      <w:r w:rsidR="00FE4975">
        <w:rPr>
          <w:sz w:val="20"/>
          <w:szCs w:val="20"/>
        </w:rPr>
        <w:t>s</w:t>
      </w:r>
      <w:r w:rsidR="00D36C28">
        <w:rPr>
          <w:sz w:val="20"/>
          <w:szCs w:val="20"/>
        </w:rPr>
        <w:t xml:space="preserve"> </w:t>
      </w:r>
      <w:r w:rsidR="007412D6">
        <w:rPr>
          <w:sz w:val="20"/>
          <w:szCs w:val="20"/>
        </w:rPr>
        <w:t>as either positive or negative</w:t>
      </w:r>
      <w:r w:rsidR="00FE4975">
        <w:rPr>
          <w:sz w:val="20"/>
          <w:szCs w:val="20"/>
        </w:rPr>
        <w:t xml:space="preserve"> with a high degree of </w:t>
      </w:r>
      <w:r w:rsidR="009B07F0">
        <w:rPr>
          <w:sz w:val="20"/>
          <w:szCs w:val="20"/>
        </w:rPr>
        <w:t>accuracy</w:t>
      </w:r>
      <w:r>
        <w:rPr>
          <w:sz w:val="20"/>
          <w:szCs w:val="20"/>
        </w:rPr>
        <w:t xml:space="preserve">. In other words, </w:t>
      </w:r>
      <w:r w:rsidR="007412D6">
        <w:rPr>
          <w:sz w:val="20"/>
          <w:szCs w:val="20"/>
        </w:rPr>
        <w:t xml:space="preserve">we are performing sentiment analysis with an aim at classifying review ratings. </w:t>
      </w:r>
    </w:p>
    <w:p w14:paraId="58933491" w14:textId="7D6533DA" w:rsidR="007E207E" w:rsidRDefault="007E207E" w:rsidP="009F1373">
      <w:pPr>
        <w:pStyle w:val="NoSpacing"/>
        <w:spacing w:after="240"/>
        <w:contextualSpacing w:val="0"/>
        <w:rPr>
          <w:sz w:val="20"/>
          <w:szCs w:val="20"/>
        </w:rPr>
      </w:pPr>
      <w:r>
        <w:rPr>
          <w:sz w:val="20"/>
          <w:szCs w:val="20"/>
        </w:rPr>
        <w:t xml:space="preserve">Given the course structure, we decided to focus on mainly using classification approaches from the </w:t>
      </w:r>
      <w:r>
        <w:rPr>
          <w:sz w:val="20"/>
          <w:szCs w:val="20"/>
        </w:rPr>
        <w:lastRenderedPageBreak/>
        <w:t xml:space="preserve">course for this task.  Our challenge, then was to try to achieve better than 0.9 accuracy for sentiment classification using “older” tools such as Logistic Regression, Multinomial Naïve Bayes, Multi-Layer Perceptron, Random Forests, and SVM.  Because it would be unlikely that any single classifier would provide 0.9 accuracy on its own, we chose to use an “ensemble” approach, where each classifier would make individual predictions, and then final predications would be made by “majority vote” of the five classifiers.   </w:t>
      </w:r>
    </w:p>
    <w:p w14:paraId="2E8331E0" w14:textId="0580713A" w:rsidR="00FE4975" w:rsidRDefault="00FE4975" w:rsidP="009F1373">
      <w:pPr>
        <w:pStyle w:val="NoSpacing"/>
        <w:spacing w:after="240"/>
        <w:contextualSpacing w:val="0"/>
        <w:rPr>
          <w:sz w:val="20"/>
          <w:szCs w:val="20"/>
        </w:rPr>
      </w:pPr>
      <w:r>
        <w:rPr>
          <w:sz w:val="20"/>
          <w:szCs w:val="20"/>
        </w:rPr>
        <w:t xml:space="preserve">The basic approach was to first tokenize and vectorize the reviews, and then to run those </w:t>
      </w:r>
      <w:del w:id="0" w:author="SANFORD JOHNSTON" w:date="2020-05-06T18:28:00Z">
        <w:r w:rsidDel="00C82A52">
          <w:rPr>
            <w:sz w:val="20"/>
            <w:szCs w:val="20"/>
          </w:rPr>
          <w:delText xml:space="preserve">trained </w:delText>
        </w:r>
      </w:del>
      <w:ins w:id="1" w:author="SANFORD JOHNSTON" w:date="2020-05-06T18:28:00Z">
        <w:r w:rsidR="00C82A52">
          <w:rPr>
            <w:sz w:val="20"/>
            <w:szCs w:val="20"/>
          </w:rPr>
          <w:t>preprocessed</w:t>
        </w:r>
        <w:r w:rsidR="00C82A52">
          <w:rPr>
            <w:sz w:val="20"/>
            <w:szCs w:val="20"/>
          </w:rPr>
          <w:t xml:space="preserve"> </w:t>
        </w:r>
      </w:ins>
      <w:r>
        <w:rPr>
          <w:sz w:val="20"/>
          <w:szCs w:val="20"/>
        </w:rPr>
        <w:t xml:space="preserve">vectors through their respective classifiers.  Once all classifiers made their predictions, then the five sets of predictions were combined via majority vote. </w:t>
      </w:r>
    </w:p>
    <w:p w14:paraId="6F2EA69F" w14:textId="11BE8C31" w:rsidR="00FE4975" w:rsidRDefault="00FE4975" w:rsidP="00566A24">
      <w:pPr>
        <w:pStyle w:val="NoSpacing"/>
        <w:spacing w:after="240"/>
        <w:contextualSpacing w:val="0"/>
        <w:rPr>
          <w:sz w:val="20"/>
          <w:szCs w:val="20"/>
        </w:rPr>
      </w:pPr>
      <w:r>
        <w:rPr>
          <w:sz w:val="20"/>
          <w:szCs w:val="20"/>
        </w:rPr>
        <w:t xml:space="preserve">Since we planned to use an ensemble voting approach for final predictions, we made a conscious decision to develop both vectorizing/tokenizing approaches and classifiers independently.  This is because voting ensemble approaches work better when the </w:t>
      </w:r>
      <w:r w:rsidR="00566A24">
        <w:rPr>
          <w:sz w:val="20"/>
          <w:szCs w:val="20"/>
        </w:rPr>
        <w:t>predictions</w:t>
      </w:r>
      <w:r>
        <w:rPr>
          <w:sz w:val="20"/>
          <w:szCs w:val="20"/>
        </w:rPr>
        <w:t xml:space="preserve"> are independent</w:t>
      </w:r>
      <w:r w:rsidR="00566A24">
        <w:rPr>
          <w:sz w:val="20"/>
          <w:szCs w:val="20"/>
        </w:rPr>
        <w:t xml:space="preserve"> from each other</w:t>
      </w:r>
      <w:r>
        <w:rPr>
          <w:sz w:val="20"/>
          <w:szCs w:val="20"/>
        </w:rPr>
        <w:t xml:space="preserve">.  By using separate approaches, this allowed the final predictions to be as independent as possible, given we were all working from the same data.  </w:t>
      </w:r>
      <w:r w:rsidR="007006D5">
        <w:rPr>
          <w:sz w:val="20"/>
          <w:szCs w:val="20"/>
        </w:rPr>
        <w:t xml:space="preserve">This also allowed members of the team to choose classifiers and text processing methods that best met their individual </w:t>
      </w:r>
      <w:del w:id="2" w:author="SANFORD JOHNSTON" w:date="2020-05-06T18:32:00Z">
        <w:r w:rsidR="007006D5" w:rsidDel="00C82A52">
          <w:rPr>
            <w:sz w:val="20"/>
            <w:szCs w:val="20"/>
          </w:rPr>
          <w:delText xml:space="preserve">professional </w:delText>
        </w:r>
      </w:del>
      <w:ins w:id="3" w:author="SANFORD JOHNSTON" w:date="2020-05-06T18:32:00Z">
        <w:r w:rsidR="00C82A52">
          <w:rPr>
            <w:sz w:val="20"/>
            <w:szCs w:val="20"/>
          </w:rPr>
          <w:t>coding</w:t>
        </w:r>
        <w:r w:rsidR="00C82A52">
          <w:rPr>
            <w:sz w:val="20"/>
            <w:szCs w:val="20"/>
          </w:rPr>
          <w:t xml:space="preserve"> </w:t>
        </w:r>
      </w:ins>
      <w:r w:rsidR="007006D5">
        <w:rPr>
          <w:sz w:val="20"/>
          <w:szCs w:val="20"/>
        </w:rPr>
        <w:t xml:space="preserve">needs.  </w:t>
      </w:r>
    </w:p>
    <w:p w14:paraId="3B57993D" w14:textId="52C9101F" w:rsidR="00566A24" w:rsidRDefault="00566A24" w:rsidP="00566A24">
      <w:pPr>
        <w:pStyle w:val="NoSpacing"/>
        <w:spacing w:after="240"/>
        <w:contextualSpacing w:val="0"/>
        <w:rPr>
          <w:sz w:val="20"/>
          <w:szCs w:val="20"/>
        </w:rPr>
      </w:pPr>
      <w:r>
        <w:rPr>
          <w:sz w:val="20"/>
          <w:szCs w:val="20"/>
        </w:rPr>
        <w:t xml:space="preserve">Accordingly, several preprocessing methods were used to tokenize and vectorize the reviews.  With that said, all shared common steps, including cleaning text, use of stop words, tokenizing and vectorizing.  </w:t>
      </w:r>
    </w:p>
    <w:p w14:paraId="067C61B0" w14:textId="633C3ADE" w:rsidR="00566A24" w:rsidRDefault="00566A24" w:rsidP="00566A24">
      <w:pPr>
        <w:pStyle w:val="NoSpacing"/>
        <w:spacing w:after="240"/>
        <w:contextualSpacing w:val="0"/>
        <w:rPr>
          <w:sz w:val="20"/>
          <w:szCs w:val="20"/>
        </w:rPr>
      </w:pPr>
      <w:r>
        <w:rPr>
          <w:sz w:val="20"/>
          <w:szCs w:val="20"/>
        </w:rPr>
        <w:t xml:space="preserve">Text cleaning </w:t>
      </w:r>
      <w:r w:rsidR="00944029">
        <w:rPr>
          <w:sz w:val="20"/>
          <w:szCs w:val="20"/>
        </w:rPr>
        <w:t xml:space="preserve">generally </w:t>
      </w:r>
      <w:r>
        <w:rPr>
          <w:sz w:val="20"/>
          <w:szCs w:val="20"/>
        </w:rPr>
        <w:t xml:space="preserve">involved removing special characters, html tags, single-character words, and changing all text to lower case. This also required removal of stop words, which are common words that do not convey relevant meaning for classification.  Two different sets of stop words were used, the NLTK English stop word list, and a custom list developed from the review text.  </w:t>
      </w:r>
      <w:r w:rsidR="00944029">
        <w:rPr>
          <w:sz w:val="20"/>
          <w:szCs w:val="20"/>
        </w:rPr>
        <w:t xml:space="preserve">Additionally, some approaches used either stemming or lemmatization to further clean the data.  </w:t>
      </w:r>
    </w:p>
    <w:p w14:paraId="392EC95A" w14:textId="7624505B" w:rsidR="00944029" w:rsidRDefault="00464838" w:rsidP="00566A24">
      <w:pPr>
        <w:pStyle w:val="NoSpacing"/>
        <w:spacing w:after="240"/>
        <w:contextualSpacing w:val="0"/>
        <w:rPr>
          <w:sz w:val="20"/>
          <w:szCs w:val="20"/>
        </w:rPr>
      </w:pPr>
      <w:r>
        <w:rPr>
          <w:sz w:val="20"/>
          <w:szCs w:val="20"/>
        </w:rPr>
        <w:t>The most complex</w:t>
      </w:r>
      <w:r w:rsidR="00944029">
        <w:rPr>
          <w:sz w:val="20"/>
          <w:szCs w:val="20"/>
        </w:rPr>
        <w:t xml:space="preserve"> approach </w:t>
      </w:r>
      <w:r w:rsidR="00912A6B">
        <w:rPr>
          <w:sz w:val="20"/>
          <w:szCs w:val="20"/>
        </w:rPr>
        <w:t>included</w:t>
      </w:r>
      <w:r>
        <w:rPr>
          <w:sz w:val="20"/>
          <w:szCs w:val="20"/>
        </w:rPr>
        <w:t xml:space="preserve"> cleaning, lemmatization,</w:t>
      </w:r>
      <w:r w:rsidR="00912A6B">
        <w:rPr>
          <w:sz w:val="20"/>
          <w:szCs w:val="20"/>
        </w:rPr>
        <w:t xml:space="preserve"> parts-of-speech tagging, sentiment embedding using VADER, and then embedding using doc2vec.  </w:t>
      </w:r>
      <w:r>
        <w:rPr>
          <w:sz w:val="20"/>
          <w:szCs w:val="20"/>
        </w:rPr>
        <w:t xml:space="preserve">The simplest approach used the </w:t>
      </w:r>
      <w:proofErr w:type="spellStart"/>
      <w:r>
        <w:rPr>
          <w:sz w:val="20"/>
          <w:szCs w:val="20"/>
        </w:rPr>
        <w:t>Keras</w:t>
      </w:r>
      <w:proofErr w:type="spellEnd"/>
      <w:r>
        <w:rPr>
          <w:sz w:val="20"/>
          <w:szCs w:val="20"/>
        </w:rPr>
        <w:t xml:space="preserve"> tokenizer, which includes limited stripping of unwanted characters.  Other approaches took a middle ground via text cleaning, </w:t>
      </w:r>
      <w:proofErr w:type="gramStart"/>
      <w:r>
        <w:rPr>
          <w:sz w:val="20"/>
          <w:szCs w:val="20"/>
        </w:rPr>
        <w:t>lemmatization</w:t>
      </w:r>
      <w:proofErr w:type="gramEnd"/>
      <w:r>
        <w:rPr>
          <w:sz w:val="20"/>
          <w:szCs w:val="20"/>
        </w:rPr>
        <w:t xml:space="preserve"> and parts-of-speech tagging.  </w:t>
      </w:r>
    </w:p>
    <w:p w14:paraId="6A2BB86E" w14:textId="56150000" w:rsidR="00464838" w:rsidRDefault="00464838" w:rsidP="00566A24">
      <w:pPr>
        <w:pStyle w:val="NoSpacing"/>
        <w:spacing w:after="240"/>
        <w:contextualSpacing w:val="0"/>
        <w:rPr>
          <w:sz w:val="20"/>
          <w:szCs w:val="20"/>
        </w:rPr>
      </w:pPr>
      <w:r>
        <w:rPr>
          <w:sz w:val="20"/>
          <w:szCs w:val="20"/>
        </w:rPr>
        <w:t xml:space="preserve">Once that was complete, reviews were vectorized, either via the </w:t>
      </w:r>
      <w:proofErr w:type="spellStart"/>
      <w:r>
        <w:rPr>
          <w:sz w:val="20"/>
          <w:szCs w:val="20"/>
        </w:rPr>
        <w:t>Keras</w:t>
      </w:r>
      <w:proofErr w:type="spellEnd"/>
      <w:r>
        <w:rPr>
          <w:sz w:val="20"/>
          <w:szCs w:val="20"/>
        </w:rPr>
        <w:t xml:space="preserve"> Tokenizer or the </w:t>
      </w:r>
      <w:proofErr w:type="spellStart"/>
      <w:r>
        <w:rPr>
          <w:sz w:val="20"/>
          <w:szCs w:val="20"/>
        </w:rPr>
        <w:t>sklearn</w:t>
      </w:r>
      <w:proofErr w:type="spellEnd"/>
      <w:r>
        <w:rPr>
          <w:sz w:val="20"/>
          <w:szCs w:val="20"/>
        </w:rPr>
        <w:t xml:space="preserve"> TFIDF</w:t>
      </w:r>
      <w:ins w:id="4" w:author="SANFORD JOHNSTON" w:date="2020-05-06T18:33:00Z">
        <w:r w:rsidR="00C82A52">
          <w:rPr>
            <w:sz w:val="20"/>
            <w:szCs w:val="20"/>
          </w:rPr>
          <w:t xml:space="preserve"> </w:t>
        </w:r>
      </w:ins>
      <w:r>
        <w:rPr>
          <w:sz w:val="20"/>
          <w:szCs w:val="20"/>
        </w:rPr>
        <w:t xml:space="preserve">Vectorizer.  One set of important choices in this process was the use of minimum and maximum degrees of freedom to eliminate words that were either common to most documents or were present in only a very few.  This allowed the classifiers to focus on words most likely to differentiate between positive and negative reviews.  </w:t>
      </w:r>
    </w:p>
    <w:p w14:paraId="3E9AAE23" w14:textId="16FFFE5C" w:rsidR="00464838" w:rsidRDefault="00464838" w:rsidP="00566A24">
      <w:pPr>
        <w:pStyle w:val="NoSpacing"/>
        <w:spacing w:after="240"/>
        <w:contextualSpacing w:val="0"/>
        <w:rPr>
          <w:sz w:val="20"/>
          <w:szCs w:val="20"/>
        </w:rPr>
      </w:pPr>
      <w:r>
        <w:rPr>
          <w:sz w:val="20"/>
          <w:szCs w:val="20"/>
        </w:rPr>
        <w:t>Another important tuning choice was the use of n-grams</w:t>
      </w:r>
      <w:r w:rsidR="007006D5">
        <w:rPr>
          <w:sz w:val="20"/>
          <w:szCs w:val="20"/>
        </w:rPr>
        <w:t xml:space="preserve">, which capture meanings that would be missed by only looking at single words, e.g. “not good” vs “not” and “good.”  After trying several variations, a combination of bigrams and unigrams gave the best performance for our classifiers.  </w:t>
      </w:r>
    </w:p>
    <w:p w14:paraId="588784F7" w14:textId="08C8C141" w:rsidR="00566A24" w:rsidRDefault="007006D5" w:rsidP="00566A24">
      <w:pPr>
        <w:pStyle w:val="NoSpacing"/>
        <w:spacing w:after="240"/>
        <w:contextualSpacing w:val="0"/>
        <w:rPr>
          <w:sz w:val="20"/>
          <w:szCs w:val="20"/>
        </w:rPr>
      </w:pPr>
      <w:r>
        <w:rPr>
          <w:sz w:val="20"/>
          <w:szCs w:val="20"/>
        </w:rPr>
        <w:t xml:space="preserve">Due to hardware limitations, a two-stage approach was used, with stage 1 (preprocessing) included reading in the data, cleaning it, and then tokenizing and vectorization.  Once that was complete, the vectorized text was written to disk for stage 2.  Stage 2 then read in the text vectors from disk, ran the appropriate classifier and wrote the predictions to disk.  The final stage took all the individual predictions in and then returned final predictions based on a majority vote.  </w:t>
      </w:r>
    </w:p>
    <w:p w14:paraId="4E14CC06" w14:textId="1E4D4A6B" w:rsidR="00403CEE" w:rsidRPr="00403CEE" w:rsidRDefault="007006D5" w:rsidP="0035456E">
      <w:pPr>
        <w:pStyle w:val="Heading1"/>
      </w:pPr>
      <w:r>
        <w:t>Results</w:t>
      </w:r>
    </w:p>
    <w:p w14:paraId="486168B6" w14:textId="795162B4" w:rsidR="0035456E" w:rsidRDefault="00461E6D" w:rsidP="009F1373">
      <w:pPr>
        <w:pStyle w:val="NoSpacing"/>
        <w:spacing w:after="240"/>
        <w:contextualSpacing w:val="0"/>
        <w:rPr>
          <w:sz w:val="20"/>
          <w:szCs w:val="20"/>
        </w:rPr>
      </w:pPr>
      <w:r>
        <w:rPr>
          <w:sz w:val="20"/>
          <w:szCs w:val="20"/>
        </w:rPr>
        <w:t xml:space="preserve">The </w:t>
      </w:r>
      <w:proofErr w:type="gramStart"/>
      <w:r>
        <w:rPr>
          <w:sz w:val="20"/>
          <w:szCs w:val="20"/>
        </w:rPr>
        <w:t>final results</w:t>
      </w:r>
      <w:proofErr w:type="gramEnd"/>
      <w:r>
        <w:rPr>
          <w:sz w:val="20"/>
          <w:szCs w:val="20"/>
        </w:rPr>
        <w:t xml:space="preserve"> met our accuracy goal, albeit not by much.  The accuracy and f1 results of the five classifiers as well as the majority vote are shown below.  Four of the five individual classifiers turned in results in the upper 80s, the Logistic Regression classifier performed </w:t>
      </w:r>
      <w:proofErr w:type="gramStart"/>
      <w:r>
        <w:rPr>
          <w:sz w:val="20"/>
          <w:szCs w:val="20"/>
        </w:rPr>
        <w:t>best</w:t>
      </w:r>
      <w:proofErr w:type="gramEnd"/>
      <w:r>
        <w:rPr>
          <w:sz w:val="20"/>
          <w:szCs w:val="20"/>
        </w:rPr>
        <w:t xml:space="preserve"> and the Random Forest classifier trailed at a still-respectable 0.84 accuracy/f1.  Despite the </w:t>
      </w:r>
      <w:r w:rsidR="000573B3">
        <w:rPr>
          <w:sz w:val="20"/>
          <w:szCs w:val="20"/>
        </w:rPr>
        <w:t>different approaches to preparation and classification, it is apparent that there was not a lot of independence in these classifiers given the very small (0.01) bump in overall accuracy from voting.  Had these results been completely independent, we would have expected the final accuracy to be around 0.98</w:t>
      </w:r>
      <w:r w:rsidR="00B80B4F">
        <w:rPr>
          <w:sz w:val="20"/>
          <w:szCs w:val="20"/>
        </w:rPr>
        <w:t xml:space="preserve">, or at the very least in the mid-90s.  </w:t>
      </w:r>
      <w:r w:rsidR="000573B3">
        <w:rPr>
          <w:sz w:val="20"/>
          <w:szCs w:val="20"/>
        </w:rPr>
        <w:t xml:space="preserve"> </w:t>
      </w:r>
      <w:r w:rsidR="00B80B4F">
        <w:rPr>
          <w:sz w:val="20"/>
          <w:szCs w:val="20"/>
        </w:rPr>
        <w:t xml:space="preserve">As such, </w:t>
      </w:r>
      <w:proofErr w:type="gramStart"/>
      <w:r w:rsidR="00B80B4F">
        <w:rPr>
          <w:sz w:val="20"/>
          <w:szCs w:val="20"/>
        </w:rPr>
        <w:t>the final result</w:t>
      </w:r>
      <w:proofErr w:type="gramEnd"/>
      <w:r w:rsidR="00B80B4F">
        <w:rPr>
          <w:sz w:val="20"/>
          <w:szCs w:val="20"/>
        </w:rPr>
        <w:t xml:space="preserve"> of 0.90 was a bit disappointing, even though it met our goal. </w:t>
      </w:r>
    </w:p>
    <w:tbl>
      <w:tblPr>
        <w:tblStyle w:val="TableGrid"/>
        <w:tblW w:w="0" w:type="auto"/>
        <w:jc w:val="center"/>
        <w:tblLook w:val="04A0" w:firstRow="1" w:lastRow="0" w:firstColumn="1" w:lastColumn="0" w:noHBand="0" w:noVBand="1"/>
      </w:tblPr>
      <w:tblGrid>
        <w:gridCol w:w="1255"/>
        <w:gridCol w:w="1444"/>
        <w:gridCol w:w="1078"/>
      </w:tblGrid>
      <w:tr w:rsidR="00582E4B" w14:paraId="3F03C2D3" w14:textId="77777777" w:rsidTr="008540F3">
        <w:trPr>
          <w:jc w:val="center"/>
        </w:trPr>
        <w:tc>
          <w:tcPr>
            <w:tcW w:w="1255" w:type="dxa"/>
          </w:tcPr>
          <w:p w14:paraId="61D2E493" w14:textId="77777777" w:rsidR="00582E4B" w:rsidRDefault="00582E4B" w:rsidP="008540F3">
            <w:pPr>
              <w:pStyle w:val="NoSpacing"/>
              <w:contextualSpacing w:val="0"/>
              <w:rPr>
                <w:sz w:val="20"/>
                <w:szCs w:val="20"/>
              </w:rPr>
            </w:pPr>
          </w:p>
        </w:tc>
        <w:tc>
          <w:tcPr>
            <w:tcW w:w="1444" w:type="dxa"/>
          </w:tcPr>
          <w:p w14:paraId="7297C5DF" w14:textId="5211532F" w:rsidR="00582E4B" w:rsidRDefault="00582E4B" w:rsidP="008540F3">
            <w:pPr>
              <w:pStyle w:val="NoSpacing"/>
              <w:contextualSpacing w:val="0"/>
              <w:rPr>
                <w:sz w:val="20"/>
                <w:szCs w:val="20"/>
              </w:rPr>
            </w:pPr>
            <w:r>
              <w:rPr>
                <w:sz w:val="20"/>
                <w:szCs w:val="20"/>
              </w:rPr>
              <w:t>Test Accuracy</w:t>
            </w:r>
          </w:p>
        </w:tc>
        <w:tc>
          <w:tcPr>
            <w:tcW w:w="1078" w:type="dxa"/>
          </w:tcPr>
          <w:p w14:paraId="438F007C" w14:textId="1D9E1A1C" w:rsidR="00582E4B" w:rsidRDefault="00582E4B" w:rsidP="008540F3">
            <w:pPr>
              <w:pStyle w:val="NoSpacing"/>
              <w:contextualSpacing w:val="0"/>
              <w:rPr>
                <w:sz w:val="20"/>
                <w:szCs w:val="20"/>
              </w:rPr>
            </w:pPr>
            <w:r>
              <w:rPr>
                <w:sz w:val="20"/>
                <w:szCs w:val="20"/>
              </w:rPr>
              <w:t>Test f1</w:t>
            </w:r>
          </w:p>
        </w:tc>
      </w:tr>
      <w:tr w:rsidR="00582E4B" w14:paraId="257D57B0" w14:textId="77777777" w:rsidTr="008540F3">
        <w:trPr>
          <w:jc w:val="center"/>
        </w:trPr>
        <w:tc>
          <w:tcPr>
            <w:tcW w:w="1255" w:type="dxa"/>
          </w:tcPr>
          <w:p w14:paraId="0E55FC3C" w14:textId="641497F0" w:rsidR="00582E4B" w:rsidRDefault="00582E4B" w:rsidP="008540F3">
            <w:pPr>
              <w:pStyle w:val="NoSpacing"/>
              <w:contextualSpacing w:val="0"/>
              <w:rPr>
                <w:sz w:val="20"/>
                <w:szCs w:val="20"/>
              </w:rPr>
            </w:pPr>
            <w:r>
              <w:rPr>
                <w:sz w:val="20"/>
                <w:szCs w:val="20"/>
              </w:rPr>
              <w:t>Log Reg</w:t>
            </w:r>
          </w:p>
        </w:tc>
        <w:tc>
          <w:tcPr>
            <w:tcW w:w="1444" w:type="dxa"/>
          </w:tcPr>
          <w:p w14:paraId="13BA4CA3" w14:textId="5CE83B96" w:rsidR="00582E4B" w:rsidRDefault="00582E4B" w:rsidP="008540F3">
            <w:pPr>
              <w:pStyle w:val="NoSpacing"/>
              <w:contextualSpacing w:val="0"/>
              <w:jc w:val="center"/>
              <w:rPr>
                <w:sz w:val="20"/>
                <w:szCs w:val="20"/>
              </w:rPr>
            </w:pPr>
            <w:r>
              <w:rPr>
                <w:sz w:val="20"/>
                <w:szCs w:val="20"/>
              </w:rPr>
              <w:t>0.8</w:t>
            </w:r>
            <w:r w:rsidR="00461E6D">
              <w:rPr>
                <w:sz w:val="20"/>
                <w:szCs w:val="20"/>
              </w:rPr>
              <w:t>9</w:t>
            </w:r>
          </w:p>
        </w:tc>
        <w:tc>
          <w:tcPr>
            <w:tcW w:w="1078" w:type="dxa"/>
          </w:tcPr>
          <w:p w14:paraId="6D1ABD96" w14:textId="20AB4149" w:rsidR="00582E4B" w:rsidRDefault="00582E4B" w:rsidP="008540F3">
            <w:pPr>
              <w:pStyle w:val="NoSpacing"/>
              <w:contextualSpacing w:val="0"/>
              <w:jc w:val="center"/>
              <w:rPr>
                <w:sz w:val="20"/>
                <w:szCs w:val="20"/>
              </w:rPr>
            </w:pPr>
            <w:r>
              <w:rPr>
                <w:sz w:val="20"/>
                <w:szCs w:val="20"/>
              </w:rPr>
              <w:t>0.8</w:t>
            </w:r>
            <w:r w:rsidR="00461E6D">
              <w:rPr>
                <w:sz w:val="20"/>
                <w:szCs w:val="20"/>
              </w:rPr>
              <w:t>9</w:t>
            </w:r>
          </w:p>
        </w:tc>
      </w:tr>
      <w:tr w:rsidR="00582E4B" w14:paraId="5464E7D1" w14:textId="77777777" w:rsidTr="008540F3">
        <w:trPr>
          <w:jc w:val="center"/>
        </w:trPr>
        <w:tc>
          <w:tcPr>
            <w:tcW w:w="1255" w:type="dxa"/>
          </w:tcPr>
          <w:p w14:paraId="5499B53B" w14:textId="04E23462" w:rsidR="00582E4B" w:rsidRDefault="00582E4B" w:rsidP="008540F3">
            <w:pPr>
              <w:pStyle w:val="NoSpacing"/>
              <w:contextualSpacing w:val="0"/>
              <w:rPr>
                <w:sz w:val="20"/>
                <w:szCs w:val="20"/>
              </w:rPr>
            </w:pPr>
            <w:r>
              <w:rPr>
                <w:sz w:val="20"/>
                <w:szCs w:val="20"/>
              </w:rPr>
              <w:t>MLP</w:t>
            </w:r>
          </w:p>
        </w:tc>
        <w:tc>
          <w:tcPr>
            <w:tcW w:w="1444" w:type="dxa"/>
          </w:tcPr>
          <w:p w14:paraId="27CA7E6A" w14:textId="4C421B48" w:rsidR="00582E4B" w:rsidRDefault="00582E4B" w:rsidP="008540F3">
            <w:pPr>
              <w:pStyle w:val="NoSpacing"/>
              <w:contextualSpacing w:val="0"/>
              <w:jc w:val="center"/>
              <w:rPr>
                <w:sz w:val="20"/>
                <w:szCs w:val="20"/>
              </w:rPr>
            </w:pPr>
            <w:r>
              <w:rPr>
                <w:sz w:val="20"/>
                <w:szCs w:val="20"/>
              </w:rPr>
              <w:t>0.86</w:t>
            </w:r>
          </w:p>
        </w:tc>
        <w:tc>
          <w:tcPr>
            <w:tcW w:w="1078" w:type="dxa"/>
          </w:tcPr>
          <w:p w14:paraId="1E606427" w14:textId="3451729A" w:rsidR="00582E4B" w:rsidRDefault="00582E4B" w:rsidP="008540F3">
            <w:pPr>
              <w:pStyle w:val="NoSpacing"/>
              <w:contextualSpacing w:val="0"/>
              <w:jc w:val="center"/>
              <w:rPr>
                <w:sz w:val="20"/>
                <w:szCs w:val="20"/>
              </w:rPr>
            </w:pPr>
            <w:r>
              <w:rPr>
                <w:sz w:val="20"/>
                <w:szCs w:val="20"/>
              </w:rPr>
              <w:t>0.86</w:t>
            </w:r>
          </w:p>
        </w:tc>
      </w:tr>
      <w:tr w:rsidR="008540F3" w14:paraId="32A200E4" w14:textId="77777777" w:rsidTr="008540F3">
        <w:trPr>
          <w:jc w:val="center"/>
        </w:trPr>
        <w:tc>
          <w:tcPr>
            <w:tcW w:w="1255" w:type="dxa"/>
          </w:tcPr>
          <w:p w14:paraId="5D06FCF2" w14:textId="5E199FF3" w:rsidR="008540F3" w:rsidRDefault="00461E6D" w:rsidP="008540F3">
            <w:pPr>
              <w:pStyle w:val="NoSpacing"/>
              <w:contextualSpacing w:val="0"/>
              <w:rPr>
                <w:sz w:val="20"/>
                <w:szCs w:val="20"/>
              </w:rPr>
            </w:pPr>
            <w:r>
              <w:rPr>
                <w:sz w:val="20"/>
                <w:szCs w:val="20"/>
              </w:rPr>
              <w:t>MNB</w:t>
            </w:r>
          </w:p>
        </w:tc>
        <w:tc>
          <w:tcPr>
            <w:tcW w:w="1444" w:type="dxa"/>
          </w:tcPr>
          <w:p w14:paraId="7022BDFB" w14:textId="677EC2E2" w:rsidR="008540F3" w:rsidRDefault="008540F3" w:rsidP="008540F3">
            <w:pPr>
              <w:pStyle w:val="NoSpacing"/>
              <w:contextualSpacing w:val="0"/>
              <w:jc w:val="center"/>
              <w:rPr>
                <w:sz w:val="20"/>
                <w:szCs w:val="20"/>
              </w:rPr>
            </w:pPr>
            <w:r>
              <w:rPr>
                <w:sz w:val="20"/>
                <w:szCs w:val="20"/>
              </w:rPr>
              <w:t>0.8</w:t>
            </w:r>
            <w:r w:rsidR="00461E6D">
              <w:rPr>
                <w:sz w:val="20"/>
                <w:szCs w:val="20"/>
              </w:rPr>
              <w:t>6</w:t>
            </w:r>
          </w:p>
        </w:tc>
        <w:tc>
          <w:tcPr>
            <w:tcW w:w="1078" w:type="dxa"/>
          </w:tcPr>
          <w:p w14:paraId="7FDF3FDD" w14:textId="0155ADBE" w:rsidR="008540F3" w:rsidRDefault="008540F3" w:rsidP="008540F3">
            <w:pPr>
              <w:pStyle w:val="NoSpacing"/>
              <w:contextualSpacing w:val="0"/>
              <w:jc w:val="center"/>
              <w:rPr>
                <w:sz w:val="20"/>
                <w:szCs w:val="20"/>
              </w:rPr>
            </w:pPr>
            <w:r>
              <w:rPr>
                <w:sz w:val="20"/>
                <w:szCs w:val="20"/>
              </w:rPr>
              <w:t>0.8</w:t>
            </w:r>
            <w:r w:rsidR="00461E6D">
              <w:rPr>
                <w:sz w:val="20"/>
                <w:szCs w:val="20"/>
              </w:rPr>
              <w:t>6</w:t>
            </w:r>
          </w:p>
        </w:tc>
      </w:tr>
      <w:tr w:rsidR="00582E4B" w14:paraId="7128CC6E" w14:textId="77777777" w:rsidTr="008540F3">
        <w:trPr>
          <w:jc w:val="center"/>
        </w:trPr>
        <w:tc>
          <w:tcPr>
            <w:tcW w:w="1255" w:type="dxa"/>
          </w:tcPr>
          <w:p w14:paraId="3E1E0DC6" w14:textId="26F99EF0" w:rsidR="00582E4B" w:rsidRDefault="00461E6D" w:rsidP="008540F3">
            <w:pPr>
              <w:pStyle w:val="NoSpacing"/>
              <w:contextualSpacing w:val="0"/>
              <w:rPr>
                <w:sz w:val="20"/>
                <w:szCs w:val="20"/>
              </w:rPr>
            </w:pPr>
            <w:r>
              <w:rPr>
                <w:sz w:val="20"/>
                <w:szCs w:val="20"/>
              </w:rPr>
              <w:t>SVM</w:t>
            </w:r>
          </w:p>
        </w:tc>
        <w:tc>
          <w:tcPr>
            <w:tcW w:w="1444" w:type="dxa"/>
          </w:tcPr>
          <w:p w14:paraId="22033E65" w14:textId="30924EF2" w:rsidR="00582E4B" w:rsidRDefault="00582E4B" w:rsidP="008540F3">
            <w:pPr>
              <w:pStyle w:val="NoSpacing"/>
              <w:contextualSpacing w:val="0"/>
              <w:jc w:val="center"/>
              <w:rPr>
                <w:sz w:val="20"/>
                <w:szCs w:val="20"/>
              </w:rPr>
            </w:pPr>
            <w:r>
              <w:rPr>
                <w:sz w:val="20"/>
                <w:szCs w:val="20"/>
              </w:rPr>
              <w:t>0.8</w:t>
            </w:r>
            <w:r w:rsidR="00461E6D">
              <w:rPr>
                <w:sz w:val="20"/>
                <w:szCs w:val="20"/>
              </w:rPr>
              <w:t>8</w:t>
            </w:r>
          </w:p>
        </w:tc>
        <w:tc>
          <w:tcPr>
            <w:tcW w:w="1078" w:type="dxa"/>
          </w:tcPr>
          <w:p w14:paraId="717D7DE2" w14:textId="1D3D9660" w:rsidR="00582E4B" w:rsidRDefault="00582E4B" w:rsidP="008540F3">
            <w:pPr>
              <w:pStyle w:val="NoSpacing"/>
              <w:keepNext/>
              <w:contextualSpacing w:val="0"/>
              <w:jc w:val="center"/>
              <w:rPr>
                <w:sz w:val="20"/>
                <w:szCs w:val="20"/>
              </w:rPr>
            </w:pPr>
            <w:r>
              <w:rPr>
                <w:sz w:val="20"/>
                <w:szCs w:val="20"/>
              </w:rPr>
              <w:t>0.8</w:t>
            </w:r>
            <w:r w:rsidR="00461E6D">
              <w:rPr>
                <w:sz w:val="20"/>
                <w:szCs w:val="20"/>
              </w:rPr>
              <w:t>8</w:t>
            </w:r>
          </w:p>
        </w:tc>
      </w:tr>
      <w:tr w:rsidR="00461E6D" w14:paraId="5DFBE0A5" w14:textId="77777777" w:rsidTr="008540F3">
        <w:trPr>
          <w:jc w:val="center"/>
        </w:trPr>
        <w:tc>
          <w:tcPr>
            <w:tcW w:w="1255" w:type="dxa"/>
          </w:tcPr>
          <w:p w14:paraId="706363E6" w14:textId="3FB7A47E" w:rsidR="00461E6D" w:rsidRDefault="00461E6D" w:rsidP="008540F3">
            <w:pPr>
              <w:pStyle w:val="NoSpacing"/>
              <w:contextualSpacing w:val="0"/>
              <w:rPr>
                <w:sz w:val="20"/>
                <w:szCs w:val="20"/>
              </w:rPr>
            </w:pPr>
            <w:r>
              <w:rPr>
                <w:sz w:val="20"/>
                <w:szCs w:val="20"/>
              </w:rPr>
              <w:t>RF</w:t>
            </w:r>
          </w:p>
        </w:tc>
        <w:tc>
          <w:tcPr>
            <w:tcW w:w="1444" w:type="dxa"/>
          </w:tcPr>
          <w:p w14:paraId="2FFC53A2" w14:textId="55362B1A" w:rsidR="00461E6D" w:rsidRDefault="00461E6D" w:rsidP="008540F3">
            <w:pPr>
              <w:pStyle w:val="NoSpacing"/>
              <w:contextualSpacing w:val="0"/>
              <w:jc w:val="center"/>
              <w:rPr>
                <w:sz w:val="20"/>
                <w:szCs w:val="20"/>
              </w:rPr>
            </w:pPr>
            <w:r>
              <w:rPr>
                <w:sz w:val="20"/>
                <w:szCs w:val="20"/>
              </w:rPr>
              <w:t>0.84</w:t>
            </w:r>
          </w:p>
        </w:tc>
        <w:tc>
          <w:tcPr>
            <w:tcW w:w="1078" w:type="dxa"/>
          </w:tcPr>
          <w:p w14:paraId="7E214909" w14:textId="29EA2827" w:rsidR="00461E6D" w:rsidRDefault="00461E6D" w:rsidP="008540F3">
            <w:pPr>
              <w:pStyle w:val="NoSpacing"/>
              <w:keepNext/>
              <w:contextualSpacing w:val="0"/>
              <w:jc w:val="center"/>
              <w:rPr>
                <w:sz w:val="20"/>
                <w:szCs w:val="20"/>
              </w:rPr>
            </w:pPr>
            <w:r>
              <w:rPr>
                <w:sz w:val="20"/>
                <w:szCs w:val="20"/>
              </w:rPr>
              <w:t>0.84</w:t>
            </w:r>
          </w:p>
        </w:tc>
      </w:tr>
      <w:tr w:rsidR="00461E6D" w14:paraId="6AD3AB61" w14:textId="77777777" w:rsidTr="008540F3">
        <w:trPr>
          <w:jc w:val="center"/>
        </w:trPr>
        <w:tc>
          <w:tcPr>
            <w:tcW w:w="1255" w:type="dxa"/>
          </w:tcPr>
          <w:p w14:paraId="55500442" w14:textId="454E26F8" w:rsidR="00461E6D" w:rsidRDefault="00461E6D" w:rsidP="008540F3">
            <w:pPr>
              <w:pStyle w:val="NoSpacing"/>
              <w:contextualSpacing w:val="0"/>
              <w:rPr>
                <w:sz w:val="20"/>
                <w:szCs w:val="20"/>
              </w:rPr>
            </w:pPr>
            <w:r>
              <w:rPr>
                <w:sz w:val="20"/>
                <w:szCs w:val="20"/>
              </w:rPr>
              <w:t>Majority</w:t>
            </w:r>
          </w:p>
        </w:tc>
        <w:tc>
          <w:tcPr>
            <w:tcW w:w="1444" w:type="dxa"/>
          </w:tcPr>
          <w:p w14:paraId="79C03B2E" w14:textId="2B0162AB" w:rsidR="00461E6D" w:rsidRDefault="00461E6D" w:rsidP="008540F3">
            <w:pPr>
              <w:pStyle w:val="NoSpacing"/>
              <w:contextualSpacing w:val="0"/>
              <w:jc w:val="center"/>
              <w:rPr>
                <w:sz w:val="20"/>
                <w:szCs w:val="20"/>
              </w:rPr>
            </w:pPr>
            <w:r>
              <w:rPr>
                <w:sz w:val="20"/>
                <w:szCs w:val="20"/>
              </w:rPr>
              <w:t>0.90</w:t>
            </w:r>
          </w:p>
        </w:tc>
        <w:tc>
          <w:tcPr>
            <w:tcW w:w="1078" w:type="dxa"/>
          </w:tcPr>
          <w:p w14:paraId="5EAB406E" w14:textId="304FACCA" w:rsidR="00461E6D" w:rsidRDefault="00461E6D" w:rsidP="008540F3">
            <w:pPr>
              <w:pStyle w:val="NoSpacing"/>
              <w:keepNext/>
              <w:contextualSpacing w:val="0"/>
              <w:jc w:val="center"/>
              <w:rPr>
                <w:sz w:val="20"/>
                <w:szCs w:val="20"/>
              </w:rPr>
            </w:pPr>
            <w:r>
              <w:rPr>
                <w:sz w:val="20"/>
                <w:szCs w:val="20"/>
              </w:rPr>
              <w:t>0.90</w:t>
            </w:r>
          </w:p>
        </w:tc>
      </w:tr>
    </w:tbl>
    <w:p w14:paraId="3C252C40" w14:textId="424486C8" w:rsidR="00B373C5" w:rsidRDefault="00116AAF" w:rsidP="00116AAF">
      <w:pPr>
        <w:pStyle w:val="Caption"/>
        <w:ind w:firstLine="540"/>
      </w:pPr>
      <w:r>
        <w:t xml:space="preserve">Table </w:t>
      </w:r>
      <w:r w:rsidR="004E7084">
        <w:fldChar w:fldCharType="begin"/>
      </w:r>
      <w:r w:rsidR="004E7084">
        <w:instrText xml:space="preserve"> SEQ Table \* ARABIC </w:instrText>
      </w:r>
      <w:r w:rsidR="004E7084">
        <w:fldChar w:fldCharType="separate"/>
      </w:r>
      <w:r>
        <w:rPr>
          <w:noProof/>
        </w:rPr>
        <w:t>1</w:t>
      </w:r>
      <w:r w:rsidR="004E7084">
        <w:rPr>
          <w:noProof/>
        </w:rPr>
        <w:fldChar w:fldCharType="end"/>
      </w:r>
      <w:r>
        <w:t>: Classifier Performance</w:t>
      </w:r>
    </w:p>
    <w:p w14:paraId="1B5D2AFB" w14:textId="56229C39" w:rsidR="000573B3" w:rsidRDefault="00B80B4F" w:rsidP="000573B3">
      <w:pPr>
        <w:pStyle w:val="NoSpacing"/>
        <w:spacing w:after="240"/>
        <w:contextualSpacing w:val="0"/>
        <w:rPr>
          <w:sz w:val="20"/>
          <w:szCs w:val="20"/>
        </w:rPr>
      </w:pPr>
      <w:r w:rsidRPr="00B80B4F">
        <w:rPr>
          <w:sz w:val="20"/>
          <w:szCs w:val="20"/>
        </w:rPr>
        <w:lastRenderedPageBreak/>
        <w:t xml:space="preserve">Overall, run times for the preprocessing step reflected the complexity of the </w:t>
      </w:r>
      <w:r>
        <w:rPr>
          <w:sz w:val="20"/>
          <w:szCs w:val="20"/>
        </w:rPr>
        <w:t>individual pre-processing steps.  The Random Forest approach was by far the most complex, and took a whopping 1305 seconds to complete</w:t>
      </w:r>
      <w:r w:rsidR="00D51819">
        <w:rPr>
          <w:sz w:val="20"/>
          <w:szCs w:val="20"/>
        </w:rPr>
        <w:t>, and the resulting vector files were a hefty 9 Gb+</w:t>
      </w:r>
      <w:r>
        <w:rPr>
          <w:sz w:val="20"/>
          <w:szCs w:val="20"/>
        </w:rPr>
        <w:t>.  The two simplest approaches completed in 22 and 31 seconds, respectively</w:t>
      </w:r>
      <w:r w:rsidR="00D51819">
        <w:rPr>
          <w:sz w:val="20"/>
          <w:szCs w:val="20"/>
        </w:rPr>
        <w:t xml:space="preserve">. </w:t>
      </w:r>
    </w:p>
    <w:p w14:paraId="3D7A26F8" w14:textId="7A626B51" w:rsidR="00D51819" w:rsidRDefault="00D51819" w:rsidP="000573B3">
      <w:pPr>
        <w:pStyle w:val="NoSpacing"/>
        <w:spacing w:after="240"/>
        <w:contextualSpacing w:val="0"/>
        <w:rPr>
          <w:sz w:val="20"/>
          <w:szCs w:val="20"/>
        </w:rPr>
      </w:pPr>
      <w:r>
        <w:rPr>
          <w:sz w:val="20"/>
          <w:szCs w:val="20"/>
        </w:rPr>
        <w:t xml:space="preserve">Classifier runs also spanned a wide range, from as low as 1 second (Multinomial Naïve Bayes) to almost one hour for the SVM classifier.  Run times are summarized in the chart below.  </w:t>
      </w:r>
      <w:r w:rsidR="007A1E6C">
        <w:rPr>
          <w:sz w:val="20"/>
          <w:szCs w:val="20"/>
        </w:rPr>
        <w:t xml:space="preserve">Given the combination of run time and performance, the Logistic Regression classifier worked best on this data. </w:t>
      </w:r>
    </w:p>
    <w:tbl>
      <w:tblPr>
        <w:tblStyle w:val="TableGrid"/>
        <w:tblW w:w="0" w:type="auto"/>
        <w:jc w:val="center"/>
        <w:tblLook w:val="04A0" w:firstRow="1" w:lastRow="0" w:firstColumn="1" w:lastColumn="0" w:noHBand="0" w:noVBand="1"/>
      </w:tblPr>
      <w:tblGrid>
        <w:gridCol w:w="1075"/>
        <w:gridCol w:w="1350"/>
        <w:gridCol w:w="1352"/>
      </w:tblGrid>
      <w:tr w:rsidR="00D51819" w14:paraId="65686FA5" w14:textId="77777777" w:rsidTr="00D51819">
        <w:trPr>
          <w:jc w:val="center"/>
        </w:trPr>
        <w:tc>
          <w:tcPr>
            <w:tcW w:w="1075" w:type="dxa"/>
          </w:tcPr>
          <w:p w14:paraId="2BEC3F12" w14:textId="77777777" w:rsidR="00D51819" w:rsidRDefault="00D51819" w:rsidP="00D00EF3">
            <w:pPr>
              <w:pStyle w:val="NoSpacing"/>
              <w:contextualSpacing w:val="0"/>
              <w:rPr>
                <w:sz w:val="20"/>
                <w:szCs w:val="20"/>
              </w:rPr>
            </w:pPr>
          </w:p>
        </w:tc>
        <w:tc>
          <w:tcPr>
            <w:tcW w:w="1350" w:type="dxa"/>
          </w:tcPr>
          <w:p w14:paraId="213C71B4" w14:textId="707FB000" w:rsidR="00D51819" w:rsidRDefault="00D51819" w:rsidP="00D00EF3">
            <w:pPr>
              <w:pStyle w:val="NoSpacing"/>
              <w:contextualSpacing w:val="0"/>
              <w:rPr>
                <w:sz w:val="20"/>
                <w:szCs w:val="20"/>
              </w:rPr>
            </w:pPr>
            <w:proofErr w:type="spellStart"/>
            <w:r>
              <w:rPr>
                <w:sz w:val="20"/>
                <w:szCs w:val="20"/>
              </w:rPr>
              <w:t>Preproc</w:t>
            </w:r>
            <w:proofErr w:type="spellEnd"/>
            <w:r>
              <w:rPr>
                <w:sz w:val="20"/>
                <w:szCs w:val="20"/>
              </w:rPr>
              <w:t xml:space="preserve"> Time</w:t>
            </w:r>
          </w:p>
        </w:tc>
        <w:tc>
          <w:tcPr>
            <w:tcW w:w="1352" w:type="dxa"/>
          </w:tcPr>
          <w:p w14:paraId="26E2C9E7" w14:textId="50D20F55" w:rsidR="00D51819" w:rsidRDefault="00D51819" w:rsidP="00D00EF3">
            <w:pPr>
              <w:pStyle w:val="NoSpacing"/>
              <w:contextualSpacing w:val="0"/>
              <w:rPr>
                <w:sz w:val="20"/>
                <w:szCs w:val="20"/>
              </w:rPr>
            </w:pPr>
            <w:r>
              <w:rPr>
                <w:sz w:val="20"/>
                <w:szCs w:val="20"/>
              </w:rPr>
              <w:t>Classify Time</w:t>
            </w:r>
          </w:p>
        </w:tc>
      </w:tr>
      <w:tr w:rsidR="00D51819" w14:paraId="1626BD40" w14:textId="77777777" w:rsidTr="00D51819">
        <w:trPr>
          <w:jc w:val="center"/>
        </w:trPr>
        <w:tc>
          <w:tcPr>
            <w:tcW w:w="1075" w:type="dxa"/>
          </w:tcPr>
          <w:p w14:paraId="728FE6C7" w14:textId="77777777" w:rsidR="00D51819" w:rsidRDefault="00D51819" w:rsidP="00D00EF3">
            <w:pPr>
              <w:pStyle w:val="NoSpacing"/>
              <w:contextualSpacing w:val="0"/>
              <w:rPr>
                <w:sz w:val="20"/>
                <w:szCs w:val="20"/>
              </w:rPr>
            </w:pPr>
            <w:r>
              <w:rPr>
                <w:sz w:val="20"/>
                <w:szCs w:val="20"/>
              </w:rPr>
              <w:t>Log Reg</w:t>
            </w:r>
          </w:p>
        </w:tc>
        <w:tc>
          <w:tcPr>
            <w:tcW w:w="1350" w:type="dxa"/>
          </w:tcPr>
          <w:p w14:paraId="15955855" w14:textId="27B63C21" w:rsidR="00D51819" w:rsidRDefault="00D51819" w:rsidP="00D00EF3">
            <w:pPr>
              <w:pStyle w:val="NoSpacing"/>
              <w:contextualSpacing w:val="0"/>
              <w:jc w:val="center"/>
              <w:rPr>
                <w:sz w:val="20"/>
                <w:szCs w:val="20"/>
              </w:rPr>
            </w:pPr>
            <w:r>
              <w:rPr>
                <w:sz w:val="20"/>
                <w:szCs w:val="20"/>
              </w:rPr>
              <w:t>243</w:t>
            </w:r>
          </w:p>
        </w:tc>
        <w:tc>
          <w:tcPr>
            <w:tcW w:w="1352" w:type="dxa"/>
          </w:tcPr>
          <w:p w14:paraId="1D6A680F" w14:textId="11433066" w:rsidR="00D51819" w:rsidRDefault="00D51819" w:rsidP="00D00EF3">
            <w:pPr>
              <w:pStyle w:val="NoSpacing"/>
              <w:contextualSpacing w:val="0"/>
              <w:jc w:val="center"/>
              <w:rPr>
                <w:sz w:val="20"/>
                <w:szCs w:val="20"/>
              </w:rPr>
            </w:pPr>
            <w:r>
              <w:rPr>
                <w:sz w:val="20"/>
                <w:szCs w:val="20"/>
              </w:rPr>
              <w:t>7</w:t>
            </w:r>
          </w:p>
        </w:tc>
      </w:tr>
      <w:tr w:rsidR="00D51819" w14:paraId="24C259A0" w14:textId="77777777" w:rsidTr="00D51819">
        <w:trPr>
          <w:jc w:val="center"/>
        </w:trPr>
        <w:tc>
          <w:tcPr>
            <w:tcW w:w="1075" w:type="dxa"/>
          </w:tcPr>
          <w:p w14:paraId="673703C2" w14:textId="77777777" w:rsidR="00D51819" w:rsidRDefault="00D51819" w:rsidP="00D00EF3">
            <w:pPr>
              <w:pStyle w:val="NoSpacing"/>
              <w:contextualSpacing w:val="0"/>
              <w:rPr>
                <w:sz w:val="20"/>
                <w:szCs w:val="20"/>
              </w:rPr>
            </w:pPr>
            <w:r>
              <w:rPr>
                <w:sz w:val="20"/>
                <w:szCs w:val="20"/>
              </w:rPr>
              <w:t>MLP</w:t>
            </w:r>
          </w:p>
        </w:tc>
        <w:tc>
          <w:tcPr>
            <w:tcW w:w="1350" w:type="dxa"/>
          </w:tcPr>
          <w:p w14:paraId="44981C91" w14:textId="496BF877" w:rsidR="00D51819" w:rsidRDefault="00D51819" w:rsidP="00D00EF3">
            <w:pPr>
              <w:pStyle w:val="NoSpacing"/>
              <w:contextualSpacing w:val="0"/>
              <w:jc w:val="center"/>
              <w:rPr>
                <w:sz w:val="20"/>
                <w:szCs w:val="20"/>
              </w:rPr>
            </w:pPr>
            <w:r>
              <w:rPr>
                <w:sz w:val="20"/>
                <w:szCs w:val="20"/>
              </w:rPr>
              <w:t>22</w:t>
            </w:r>
          </w:p>
        </w:tc>
        <w:tc>
          <w:tcPr>
            <w:tcW w:w="1352" w:type="dxa"/>
          </w:tcPr>
          <w:p w14:paraId="1A8CC084" w14:textId="7524CF06" w:rsidR="00D51819" w:rsidRDefault="00D51819" w:rsidP="00D00EF3">
            <w:pPr>
              <w:pStyle w:val="NoSpacing"/>
              <w:contextualSpacing w:val="0"/>
              <w:jc w:val="center"/>
              <w:rPr>
                <w:sz w:val="20"/>
                <w:szCs w:val="20"/>
              </w:rPr>
            </w:pPr>
            <w:r>
              <w:rPr>
                <w:sz w:val="20"/>
                <w:szCs w:val="20"/>
              </w:rPr>
              <w:t>85</w:t>
            </w:r>
          </w:p>
        </w:tc>
      </w:tr>
      <w:tr w:rsidR="00D51819" w14:paraId="2CC31F36" w14:textId="77777777" w:rsidTr="00D51819">
        <w:trPr>
          <w:jc w:val="center"/>
        </w:trPr>
        <w:tc>
          <w:tcPr>
            <w:tcW w:w="1075" w:type="dxa"/>
          </w:tcPr>
          <w:p w14:paraId="4EF52884" w14:textId="77777777" w:rsidR="00D51819" w:rsidRDefault="00D51819" w:rsidP="00D00EF3">
            <w:pPr>
              <w:pStyle w:val="NoSpacing"/>
              <w:contextualSpacing w:val="0"/>
              <w:rPr>
                <w:sz w:val="20"/>
                <w:szCs w:val="20"/>
              </w:rPr>
            </w:pPr>
            <w:r>
              <w:rPr>
                <w:sz w:val="20"/>
                <w:szCs w:val="20"/>
              </w:rPr>
              <w:t>MNB</w:t>
            </w:r>
          </w:p>
        </w:tc>
        <w:tc>
          <w:tcPr>
            <w:tcW w:w="1350" w:type="dxa"/>
          </w:tcPr>
          <w:p w14:paraId="2E201E2E" w14:textId="302F580E" w:rsidR="00D51819" w:rsidRDefault="00D51819" w:rsidP="00D00EF3">
            <w:pPr>
              <w:pStyle w:val="NoSpacing"/>
              <w:contextualSpacing w:val="0"/>
              <w:jc w:val="center"/>
              <w:rPr>
                <w:sz w:val="20"/>
                <w:szCs w:val="20"/>
              </w:rPr>
            </w:pPr>
            <w:r>
              <w:rPr>
                <w:sz w:val="20"/>
                <w:szCs w:val="20"/>
              </w:rPr>
              <w:t>227</w:t>
            </w:r>
          </w:p>
        </w:tc>
        <w:tc>
          <w:tcPr>
            <w:tcW w:w="1352" w:type="dxa"/>
          </w:tcPr>
          <w:p w14:paraId="21329677" w14:textId="189FF86B" w:rsidR="00D51819" w:rsidRDefault="00D51819" w:rsidP="00D00EF3">
            <w:pPr>
              <w:pStyle w:val="NoSpacing"/>
              <w:contextualSpacing w:val="0"/>
              <w:jc w:val="center"/>
              <w:rPr>
                <w:sz w:val="20"/>
                <w:szCs w:val="20"/>
              </w:rPr>
            </w:pPr>
            <w:r>
              <w:rPr>
                <w:sz w:val="20"/>
                <w:szCs w:val="20"/>
              </w:rPr>
              <w:t>1</w:t>
            </w:r>
          </w:p>
        </w:tc>
      </w:tr>
      <w:tr w:rsidR="00D51819" w14:paraId="43D2B521" w14:textId="77777777" w:rsidTr="00D51819">
        <w:trPr>
          <w:jc w:val="center"/>
        </w:trPr>
        <w:tc>
          <w:tcPr>
            <w:tcW w:w="1075" w:type="dxa"/>
          </w:tcPr>
          <w:p w14:paraId="54911523" w14:textId="7BAC5F73" w:rsidR="00D51819" w:rsidRDefault="007F5393" w:rsidP="00D00EF3">
            <w:pPr>
              <w:pStyle w:val="NoSpacing"/>
              <w:contextualSpacing w:val="0"/>
              <w:rPr>
                <w:sz w:val="20"/>
                <w:szCs w:val="20"/>
              </w:rPr>
            </w:pPr>
            <w:r>
              <w:rPr>
                <w:sz w:val="20"/>
                <w:szCs w:val="20"/>
              </w:rPr>
              <w:t>RF</w:t>
            </w:r>
          </w:p>
        </w:tc>
        <w:tc>
          <w:tcPr>
            <w:tcW w:w="1350" w:type="dxa"/>
          </w:tcPr>
          <w:p w14:paraId="5CE4B43C" w14:textId="2F6CC89F" w:rsidR="00D51819" w:rsidRDefault="00D51819" w:rsidP="00D00EF3">
            <w:pPr>
              <w:pStyle w:val="NoSpacing"/>
              <w:contextualSpacing w:val="0"/>
              <w:jc w:val="center"/>
              <w:rPr>
                <w:sz w:val="20"/>
                <w:szCs w:val="20"/>
              </w:rPr>
            </w:pPr>
            <w:r>
              <w:rPr>
                <w:sz w:val="20"/>
                <w:szCs w:val="20"/>
              </w:rPr>
              <w:t>1305</w:t>
            </w:r>
          </w:p>
        </w:tc>
        <w:tc>
          <w:tcPr>
            <w:tcW w:w="1352" w:type="dxa"/>
          </w:tcPr>
          <w:p w14:paraId="4CE33770" w14:textId="269DD5FE" w:rsidR="00D51819" w:rsidRDefault="007A1E6C" w:rsidP="00D00EF3">
            <w:pPr>
              <w:pStyle w:val="NoSpacing"/>
              <w:keepNext/>
              <w:contextualSpacing w:val="0"/>
              <w:jc w:val="center"/>
              <w:rPr>
                <w:sz w:val="20"/>
                <w:szCs w:val="20"/>
              </w:rPr>
            </w:pPr>
            <w:r>
              <w:rPr>
                <w:sz w:val="20"/>
                <w:szCs w:val="20"/>
              </w:rPr>
              <w:t>903</w:t>
            </w:r>
          </w:p>
        </w:tc>
      </w:tr>
      <w:tr w:rsidR="00D51819" w14:paraId="00F13C3A" w14:textId="77777777" w:rsidTr="00D51819">
        <w:trPr>
          <w:jc w:val="center"/>
        </w:trPr>
        <w:tc>
          <w:tcPr>
            <w:tcW w:w="1075" w:type="dxa"/>
          </w:tcPr>
          <w:p w14:paraId="057B8CFB" w14:textId="1C22A56E" w:rsidR="00D51819" w:rsidRDefault="007F5393" w:rsidP="00D00EF3">
            <w:pPr>
              <w:pStyle w:val="NoSpacing"/>
              <w:contextualSpacing w:val="0"/>
              <w:rPr>
                <w:sz w:val="20"/>
                <w:szCs w:val="20"/>
              </w:rPr>
            </w:pPr>
            <w:r>
              <w:rPr>
                <w:sz w:val="20"/>
                <w:szCs w:val="20"/>
              </w:rPr>
              <w:t>SVM</w:t>
            </w:r>
          </w:p>
        </w:tc>
        <w:tc>
          <w:tcPr>
            <w:tcW w:w="1350" w:type="dxa"/>
          </w:tcPr>
          <w:p w14:paraId="6FDC326D" w14:textId="6C3EC42B" w:rsidR="00D51819" w:rsidRDefault="00D51819" w:rsidP="00D00EF3">
            <w:pPr>
              <w:pStyle w:val="NoSpacing"/>
              <w:contextualSpacing w:val="0"/>
              <w:jc w:val="center"/>
              <w:rPr>
                <w:sz w:val="20"/>
                <w:szCs w:val="20"/>
              </w:rPr>
            </w:pPr>
            <w:r>
              <w:rPr>
                <w:sz w:val="20"/>
                <w:szCs w:val="20"/>
              </w:rPr>
              <w:t>31</w:t>
            </w:r>
          </w:p>
        </w:tc>
        <w:tc>
          <w:tcPr>
            <w:tcW w:w="1352" w:type="dxa"/>
          </w:tcPr>
          <w:p w14:paraId="6D87771B" w14:textId="6DA01079" w:rsidR="00D51819" w:rsidRDefault="00D51819" w:rsidP="00D00EF3">
            <w:pPr>
              <w:pStyle w:val="NoSpacing"/>
              <w:keepNext/>
              <w:contextualSpacing w:val="0"/>
              <w:jc w:val="center"/>
              <w:rPr>
                <w:sz w:val="20"/>
                <w:szCs w:val="20"/>
              </w:rPr>
            </w:pPr>
            <w:r>
              <w:rPr>
                <w:sz w:val="20"/>
                <w:szCs w:val="20"/>
              </w:rPr>
              <w:t>3434</w:t>
            </w:r>
          </w:p>
        </w:tc>
      </w:tr>
    </w:tbl>
    <w:p w14:paraId="17985D1C" w14:textId="0D586C79" w:rsidR="00D51819" w:rsidRDefault="00D51819" w:rsidP="000573B3">
      <w:pPr>
        <w:pStyle w:val="NoSpacing"/>
        <w:spacing w:after="240"/>
        <w:contextualSpacing w:val="0"/>
        <w:rPr>
          <w:sz w:val="20"/>
          <w:szCs w:val="20"/>
        </w:rPr>
      </w:pPr>
    </w:p>
    <w:p w14:paraId="14461927" w14:textId="61D1A353" w:rsidR="00D51819" w:rsidRDefault="00D51819" w:rsidP="000573B3">
      <w:pPr>
        <w:pStyle w:val="NoSpacing"/>
        <w:spacing w:after="240"/>
        <w:contextualSpacing w:val="0"/>
        <w:rPr>
          <w:sz w:val="20"/>
          <w:szCs w:val="20"/>
        </w:rPr>
      </w:pPr>
      <w:r>
        <w:rPr>
          <w:sz w:val="20"/>
          <w:szCs w:val="20"/>
        </w:rPr>
        <w:t xml:space="preserve">Looking at the </w:t>
      </w:r>
      <w:r w:rsidR="00824A6B">
        <w:rPr>
          <w:sz w:val="20"/>
          <w:szCs w:val="20"/>
        </w:rPr>
        <w:t xml:space="preserve">error rate of the </w:t>
      </w:r>
      <w:r>
        <w:rPr>
          <w:sz w:val="20"/>
          <w:szCs w:val="20"/>
        </w:rPr>
        <w:t xml:space="preserve">voting results revealed </w:t>
      </w:r>
      <w:r w:rsidR="00824A6B">
        <w:rPr>
          <w:sz w:val="20"/>
          <w:szCs w:val="20"/>
        </w:rPr>
        <w:t xml:space="preserve">the expected pattern.  As anticipated, unanimous decisions were both most common (74%) and the most accurate at about 0.96.  Decisions that were essentially split decisions (3:2) were the least common (11%) and least accurate (0.62).  Decisions that were 4:1 </w:t>
      </w:r>
      <w:proofErr w:type="gramStart"/>
      <w:r w:rsidR="00824A6B">
        <w:rPr>
          <w:sz w:val="20"/>
          <w:szCs w:val="20"/>
        </w:rPr>
        <w:t>splits</w:t>
      </w:r>
      <w:proofErr w:type="gramEnd"/>
      <w:r w:rsidR="00824A6B">
        <w:rPr>
          <w:sz w:val="20"/>
          <w:szCs w:val="20"/>
        </w:rPr>
        <w:t xml:space="preserve"> made up 15% of the results and had an accuracy of 0.79.  The results are summarized in the chart below.</w:t>
      </w:r>
    </w:p>
    <w:p w14:paraId="42738DCE" w14:textId="6C01C347" w:rsidR="00824A6B" w:rsidRDefault="00824A6B" w:rsidP="000573B3">
      <w:pPr>
        <w:pStyle w:val="NoSpacing"/>
        <w:spacing w:after="240"/>
        <w:contextualSpacing w:val="0"/>
        <w:rPr>
          <w:sz w:val="20"/>
          <w:szCs w:val="20"/>
        </w:rPr>
      </w:pPr>
      <w:r>
        <w:rPr>
          <w:noProof/>
        </w:rPr>
        <w:drawing>
          <wp:inline distT="0" distB="0" distL="0" distR="0" wp14:anchorId="28F98FFA" wp14:editId="78311B0A">
            <wp:extent cx="2743200" cy="1645920"/>
            <wp:effectExtent l="0" t="0" r="0" b="11430"/>
            <wp:docPr id="1" name="Chart 1">
              <a:extLst xmlns:a="http://schemas.openxmlformats.org/drawingml/2006/main">
                <a:ext uri="{FF2B5EF4-FFF2-40B4-BE49-F238E27FC236}">
                  <a16:creationId xmlns:a16="http://schemas.microsoft.com/office/drawing/2014/main" id="{5A876A6F-B80B-4CA1-BCC5-63A851662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AD5B14" w14:textId="3700A413" w:rsidR="00824A6B" w:rsidRDefault="00824A6B" w:rsidP="000573B3">
      <w:pPr>
        <w:pStyle w:val="NoSpacing"/>
        <w:spacing w:after="240"/>
        <w:contextualSpacing w:val="0"/>
        <w:rPr>
          <w:sz w:val="20"/>
          <w:szCs w:val="20"/>
        </w:rPr>
      </w:pPr>
    </w:p>
    <w:p w14:paraId="5B11984E" w14:textId="04A9E5D4" w:rsidR="00824A6B" w:rsidRDefault="00F931D9" w:rsidP="000573B3">
      <w:pPr>
        <w:pStyle w:val="NoSpacing"/>
        <w:spacing w:after="240"/>
        <w:contextualSpacing w:val="0"/>
        <w:rPr>
          <w:sz w:val="20"/>
          <w:szCs w:val="20"/>
        </w:rPr>
      </w:pPr>
      <w:r>
        <w:rPr>
          <w:sz w:val="20"/>
          <w:szCs w:val="20"/>
        </w:rPr>
        <w:t xml:space="preserve">As part of the analysis, we looked briefly at misclassified reviews to see if there were any immediate changes that could be made.  Here is an example of a positive review that was incorrectly classified: </w:t>
      </w:r>
    </w:p>
    <w:p w14:paraId="7E0E105F" w14:textId="77777777" w:rsidR="00F931D9" w:rsidRPr="00CD0DCD" w:rsidRDefault="00F931D9" w:rsidP="00F931D9">
      <w:pPr>
        <w:ind w:firstLine="0"/>
        <w:contextualSpacing w:val="0"/>
        <w:rPr>
          <w:rFonts w:eastAsia="Times New Roman" w:cs="Times New Roman"/>
          <w:i/>
          <w:iCs/>
          <w:color w:val="000000"/>
          <w:sz w:val="20"/>
          <w:szCs w:val="20"/>
        </w:rPr>
      </w:pPr>
      <w:r w:rsidRPr="00F931D9">
        <w:rPr>
          <w:rFonts w:eastAsia="Times New Roman" w:cs="Times New Roman"/>
          <w:i/>
          <w:iCs/>
          <w:color w:val="000000"/>
          <w:sz w:val="20"/>
          <w:szCs w:val="20"/>
        </w:rPr>
        <w:t xml:space="preserve">I do not see what </w:t>
      </w:r>
      <w:proofErr w:type="gramStart"/>
      <w:r w:rsidRPr="00F931D9">
        <w:rPr>
          <w:rFonts w:eastAsia="Times New Roman" w:cs="Times New Roman"/>
          <w:i/>
          <w:iCs/>
          <w:color w:val="000000"/>
          <w:sz w:val="20"/>
          <w:szCs w:val="20"/>
        </w:rPr>
        <w:t>is the whole deal about this movie</w:t>
      </w:r>
      <w:proofErr w:type="gramEnd"/>
      <w:r w:rsidRPr="00F931D9">
        <w:rPr>
          <w:rFonts w:eastAsia="Times New Roman" w:cs="Times New Roman"/>
          <w:i/>
          <w:iCs/>
          <w:color w:val="000000"/>
          <w:sz w:val="20"/>
          <w:szCs w:val="20"/>
        </w:rPr>
        <w:t xml:space="preserve">. Patricia </w:t>
      </w:r>
      <w:proofErr w:type="spellStart"/>
      <w:r w:rsidRPr="00F931D9">
        <w:rPr>
          <w:rFonts w:eastAsia="Times New Roman" w:cs="Times New Roman"/>
          <w:i/>
          <w:iCs/>
          <w:color w:val="000000"/>
          <w:sz w:val="20"/>
          <w:szCs w:val="20"/>
        </w:rPr>
        <w:t>Kaas</w:t>
      </w:r>
      <w:proofErr w:type="spellEnd"/>
      <w:r w:rsidRPr="00F931D9">
        <w:rPr>
          <w:rFonts w:eastAsia="Times New Roman" w:cs="Times New Roman"/>
          <w:i/>
          <w:iCs/>
          <w:color w:val="000000"/>
          <w:sz w:val="20"/>
          <w:szCs w:val="20"/>
        </w:rPr>
        <w:t xml:space="preserve"> sings, yes, and that makes the film charming, but singing is not enough. I mean, if you want to get all benefits of this one, go buy Patricia's CD and enjoy! The plot is simple (if to omit the "dreams"); the main characters seem to love each other instantly, and as well instantly forget their other acquaintances. Relationships appear almost "mandatory", and the little "detective story" thrown in just makes things worse. What at first appeared to be a perfect movie ending, is first screwed up and then comes out as just a dream. I measure movies by how well I would remember them, and for this one, I already started to forget the details.</w:t>
      </w:r>
    </w:p>
    <w:p w14:paraId="04E29ABC" w14:textId="1B0A1C1D" w:rsidR="00F931D9" w:rsidRPr="00CD0DCD" w:rsidRDefault="00F931D9" w:rsidP="000573B3">
      <w:pPr>
        <w:pStyle w:val="NoSpacing"/>
        <w:spacing w:after="240"/>
        <w:contextualSpacing w:val="0"/>
        <w:rPr>
          <w:sz w:val="20"/>
          <w:szCs w:val="20"/>
        </w:rPr>
      </w:pPr>
    </w:p>
    <w:p w14:paraId="6DE551B5" w14:textId="39661993" w:rsidR="00F931D9" w:rsidRPr="00CD0DCD" w:rsidRDefault="00F931D9" w:rsidP="000573B3">
      <w:pPr>
        <w:pStyle w:val="NoSpacing"/>
        <w:spacing w:after="240"/>
        <w:contextualSpacing w:val="0"/>
        <w:rPr>
          <w:sz w:val="20"/>
          <w:szCs w:val="20"/>
        </w:rPr>
      </w:pPr>
      <w:r w:rsidRPr="00CD0DCD">
        <w:rPr>
          <w:sz w:val="20"/>
          <w:szCs w:val="20"/>
        </w:rPr>
        <w:t>Here is an example of a negative review that was incorrectly classified:</w:t>
      </w:r>
    </w:p>
    <w:p w14:paraId="67D5EAD2" w14:textId="2569DA79" w:rsidR="00F931D9" w:rsidRPr="00CD0DCD" w:rsidRDefault="00F931D9" w:rsidP="00F931D9">
      <w:pPr>
        <w:ind w:firstLine="0"/>
        <w:contextualSpacing w:val="0"/>
        <w:rPr>
          <w:rFonts w:eastAsia="Times New Roman" w:cs="Times New Roman"/>
          <w:i/>
          <w:iCs/>
          <w:color w:val="000000"/>
          <w:sz w:val="20"/>
          <w:szCs w:val="20"/>
        </w:rPr>
      </w:pPr>
      <w:r w:rsidRPr="00F931D9">
        <w:rPr>
          <w:rFonts w:eastAsia="Times New Roman" w:cs="Times New Roman"/>
          <w:i/>
          <w:iCs/>
          <w:color w:val="000000"/>
          <w:sz w:val="20"/>
          <w:szCs w:val="20"/>
        </w:rPr>
        <w:t xml:space="preserve">The real surprise of this effortlessly lightweight movie is how such a </w:t>
      </w:r>
      <w:proofErr w:type="gramStart"/>
      <w:r w:rsidRPr="00F931D9">
        <w:rPr>
          <w:rFonts w:eastAsia="Times New Roman" w:cs="Times New Roman"/>
          <w:i/>
          <w:iCs/>
          <w:color w:val="000000"/>
          <w:sz w:val="20"/>
          <w:szCs w:val="20"/>
        </w:rPr>
        <w:t>top notch</w:t>
      </w:r>
      <w:proofErr w:type="gramEnd"/>
      <w:r w:rsidRPr="00F931D9">
        <w:rPr>
          <w:rFonts w:eastAsia="Times New Roman" w:cs="Times New Roman"/>
          <w:i/>
          <w:iCs/>
          <w:color w:val="000000"/>
          <w:sz w:val="20"/>
          <w:szCs w:val="20"/>
        </w:rPr>
        <w:t xml:space="preserve"> cast got assembled for what is nothing more than a hammy uninspiring affair. </w:t>
      </w:r>
      <w:proofErr w:type="gramStart"/>
      <w:r w:rsidRPr="00F931D9">
        <w:rPr>
          <w:rFonts w:eastAsia="Times New Roman" w:cs="Times New Roman"/>
          <w:i/>
          <w:iCs/>
          <w:color w:val="000000"/>
          <w:sz w:val="20"/>
          <w:szCs w:val="20"/>
        </w:rPr>
        <w:t>Presumably</w:t>
      </w:r>
      <w:proofErr w:type="gramEnd"/>
      <w:r w:rsidRPr="00F931D9">
        <w:rPr>
          <w:rFonts w:eastAsia="Times New Roman" w:cs="Times New Roman"/>
          <w:i/>
          <w:iCs/>
          <w:color w:val="000000"/>
          <w:sz w:val="20"/>
          <w:szCs w:val="20"/>
        </w:rPr>
        <w:t xml:space="preserve"> it was a proverbial snowball rolling down a hill gathering pace and size and shape. One can imagine that by the time Miranda Richardson got contacted by her agent, the conversation went along the lines of: 'Do you want to shoot a movie in Dublin scripted by Neil Jordan? Michael Caine and Michael Gambon are already in!' This is a dull 'comedy' that sees Michael Caine and Dylan Moran try and pull off a well-planned hustle where Moran must imitate a London gangland boss (whose arrival is imminent) to collect a sizeable sum of cash from local kingpin Michael Gambon. The rest is simply a forgettable romp that is thankfully over quite quickly. Moran is mildly amusing in places but on this evidence is better suited to life on the small screen </w:t>
      </w:r>
      <w:r w:rsidRPr="00CD0DCD">
        <w:rPr>
          <w:rFonts w:eastAsia="Times New Roman" w:cs="Times New Roman"/>
          <w:i/>
          <w:iCs/>
          <w:color w:val="000000"/>
          <w:sz w:val="20"/>
          <w:szCs w:val="20"/>
        </w:rPr>
        <w:t>&lt;text deleted&gt;</w:t>
      </w:r>
      <w:r w:rsidRPr="00F931D9">
        <w:rPr>
          <w:rFonts w:eastAsia="Times New Roman" w:cs="Times New Roman"/>
          <w:i/>
          <w:iCs/>
          <w:color w:val="000000"/>
          <w:sz w:val="20"/>
          <w:szCs w:val="20"/>
        </w:rPr>
        <w:t xml:space="preserve">. Gambon actually steals the show, and anyone who has caught some of his performances in the likes of Have I Got News </w:t>
      </w:r>
      <w:proofErr w:type="gramStart"/>
      <w:r w:rsidRPr="00F931D9">
        <w:rPr>
          <w:rFonts w:eastAsia="Times New Roman" w:cs="Times New Roman"/>
          <w:i/>
          <w:iCs/>
          <w:color w:val="000000"/>
          <w:sz w:val="20"/>
          <w:szCs w:val="20"/>
        </w:rPr>
        <w:t>For</w:t>
      </w:r>
      <w:proofErr w:type="gramEnd"/>
      <w:r w:rsidRPr="00F931D9">
        <w:rPr>
          <w:rFonts w:eastAsia="Times New Roman" w:cs="Times New Roman"/>
          <w:i/>
          <w:iCs/>
          <w:color w:val="000000"/>
          <w:sz w:val="20"/>
          <w:szCs w:val="20"/>
        </w:rPr>
        <w:t xml:space="preserve"> You will know that he is a wonderfully funny man. But </w:t>
      </w:r>
      <w:proofErr w:type="gramStart"/>
      <w:r w:rsidRPr="00F931D9">
        <w:rPr>
          <w:rFonts w:eastAsia="Times New Roman" w:cs="Times New Roman"/>
          <w:i/>
          <w:iCs/>
          <w:color w:val="000000"/>
          <w:sz w:val="20"/>
          <w:szCs w:val="20"/>
        </w:rPr>
        <w:t>overall</w:t>
      </w:r>
      <w:proofErr w:type="gramEnd"/>
      <w:r w:rsidRPr="00F931D9">
        <w:rPr>
          <w:rFonts w:eastAsia="Times New Roman" w:cs="Times New Roman"/>
          <w:i/>
          <w:iCs/>
          <w:color w:val="000000"/>
          <w:sz w:val="20"/>
          <w:szCs w:val="20"/>
        </w:rPr>
        <w:t xml:space="preserve"> the result is disappointing, and it seems a lifetime ago that Neil Jordan was making quality movies of the likes of Mona Lisa.</w:t>
      </w:r>
    </w:p>
    <w:p w14:paraId="3F925C3A" w14:textId="6CE8EAC5" w:rsidR="00F931D9" w:rsidRPr="00CD0DCD" w:rsidRDefault="00F931D9" w:rsidP="00F931D9">
      <w:pPr>
        <w:ind w:firstLine="0"/>
        <w:contextualSpacing w:val="0"/>
        <w:rPr>
          <w:rFonts w:eastAsia="Times New Roman" w:cs="Times New Roman"/>
          <w:i/>
          <w:iCs/>
          <w:color w:val="000000"/>
          <w:sz w:val="20"/>
          <w:szCs w:val="20"/>
        </w:rPr>
      </w:pPr>
    </w:p>
    <w:p w14:paraId="3E836F44" w14:textId="76775ECD" w:rsidR="00F931D9" w:rsidRPr="00CD0DCD" w:rsidRDefault="00F931D9" w:rsidP="00F931D9">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Even reading these reviews is somewhat confusing – both mix negative and positive comments, and the bottom</w:t>
      </w:r>
      <w:r w:rsidR="00C8759B">
        <w:rPr>
          <w:rFonts w:eastAsia="Times New Roman" w:cs="Times New Roman"/>
          <w:color w:val="000000"/>
          <w:sz w:val="20"/>
          <w:szCs w:val="20"/>
        </w:rPr>
        <w:t>-</w:t>
      </w:r>
      <w:r w:rsidRPr="00CD0DCD">
        <w:rPr>
          <w:rFonts w:eastAsia="Times New Roman" w:cs="Times New Roman"/>
          <w:color w:val="000000"/>
          <w:sz w:val="20"/>
          <w:szCs w:val="20"/>
        </w:rPr>
        <w:t xml:space="preserve">line decision </w:t>
      </w:r>
      <w:r w:rsidR="00287B85" w:rsidRPr="00CD0DCD">
        <w:rPr>
          <w:rFonts w:eastAsia="Times New Roman" w:cs="Times New Roman"/>
          <w:color w:val="000000"/>
          <w:sz w:val="20"/>
          <w:szCs w:val="20"/>
        </w:rPr>
        <w:t xml:space="preserve">seems to be buried </w:t>
      </w:r>
      <w:r w:rsidR="00C8759B">
        <w:rPr>
          <w:rFonts w:eastAsia="Times New Roman" w:cs="Times New Roman"/>
          <w:color w:val="000000"/>
          <w:sz w:val="20"/>
          <w:szCs w:val="20"/>
        </w:rPr>
        <w:t>in the verbiage</w:t>
      </w:r>
      <w:r w:rsidR="00287B85" w:rsidRPr="00CD0DCD">
        <w:rPr>
          <w:rFonts w:eastAsia="Times New Roman" w:cs="Times New Roman"/>
          <w:color w:val="000000"/>
          <w:sz w:val="20"/>
          <w:szCs w:val="20"/>
        </w:rPr>
        <w:t xml:space="preserve">.  Even then, a reader coming at these reviews cold could be forgiven for reading these reviews as either negative, positive, or neutral.  </w:t>
      </w:r>
      <w:proofErr w:type="gramStart"/>
      <w:r w:rsidR="00287B85" w:rsidRPr="00CD0DCD">
        <w:rPr>
          <w:rFonts w:eastAsia="Times New Roman" w:cs="Times New Roman"/>
          <w:color w:val="000000"/>
          <w:sz w:val="20"/>
          <w:szCs w:val="20"/>
        </w:rPr>
        <w:t>It is clear that a</w:t>
      </w:r>
      <w:proofErr w:type="gramEnd"/>
      <w:r w:rsidR="00287B85" w:rsidRPr="00CD0DCD">
        <w:rPr>
          <w:rFonts w:eastAsia="Times New Roman" w:cs="Times New Roman"/>
          <w:color w:val="000000"/>
          <w:sz w:val="20"/>
          <w:szCs w:val="20"/>
        </w:rPr>
        <w:t xml:space="preserve"> more nuanced approach to classification is required to correctly categorize reviews like these.  </w:t>
      </w:r>
    </w:p>
    <w:p w14:paraId="2D6441E9" w14:textId="7A415AE3" w:rsidR="00287B85" w:rsidRDefault="00287B85" w:rsidP="00F931D9">
      <w:pPr>
        <w:ind w:firstLine="0"/>
        <w:contextualSpacing w:val="0"/>
        <w:rPr>
          <w:rFonts w:eastAsia="Times New Roman" w:cs="Times New Roman"/>
          <w:color w:val="000000"/>
          <w:sz w:val="22"/>
        </w:rPr>
      </w:pPr>
    </w:p>
    <w:p w14:paraId="71408E28" w14:textId="77777777" w:rsidR="00CD0DCD" w:rsidRDefault="00CD0DCD">
      <w:pPr>
        <w:spacing w:line="480" w:lineRule="auto"/>
        <w:contextualSpacing w:val="0"/>
        <w:rPr>
          <w:rFonts w:eastAsia="Times New Roman" w:cs="Times New Roman"/>
          <w:b/>
          <w:color w:val="000000"/>
          <w:sz w:val="22"/>
          <w:szCs w:val="32"/>
        </w:rPr>
      </w:pPr>
      <w:r>
        <w:rPr>
          <w:rFonts w:eastAsia="Times New Roman" w:cs="Times New Roman"/>
          <w:color w:val="000000"/>
          <w:sz w:val="22"/>
        </w:rPr>
        <w:br w:type="page"/>
      </w:r>
    </w:p>
    <w:p w14:paraId="3848AF1A" w14:textId="13F320DE" w:rsidR="00287B85" w:rsidRDefault="00287B85" w:rsidP="00287B85">
      <w:pPr>
        <w:pStyle w:val="Heading1"/>
        <w:rPr>
          <w:rFonts w:eastAsia="Times New Roman" w:cs="Times New Roman"/>
          <w:color w:val="000000"/>
          <w:sz w:val="22"/>
        </w:rPr>
      </w:pPr>
      <w:r>
        <w:rPr>
          <w:rFonts w:eastAsia="Times New Roman" w:cs="Times New Roman"/>
          <w:color w:val="000000"/>
          <w:sz w:val="22"/>
        </w:rPr>
        <w:lastRenderedPageBreak/>
        <w:t>Conclusions and Further Steps</w:t>
      </w:r>
    </w:p>
    <w:p w14:paraId="77F0442C" w14:textId="77777777"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This project had two objectives (besides earning a good grade).  The first was to see if an ensemble of classifiers could achieve accuracy of over 0.90 on a sentiment classification task.  Our approach combining five basic classifiers (Logistic Regression, Multi-Layer Perceptron, Multinomial Naïve Bayes, Random Forests and SVM) in a majority vote did achieve our goal – although not by much.  </w:t>
      </w:r>
    </w:p>
    <w:p w14:paraId="2065842C" w14:textId="77777777" w:rsidR="00287B85" w:rsidRPr="00CD0DCD" w:rsidRDefault="00287B85" w:rsidP="00287B85">
      <w:pPr>
        <w:ind w:firstLine="0"/>
        <w:contextualSpacing w:val="0"/>
        <w:rPr>
          <w:rFonts w:eastAsia="Times New Roman" w:cs="Times New Roman"/>
          <w:color w:val="000000"/>
          <w:sz w:val="20"/>
          <w:szCs w:val="20"/>
        </w:rPr>
      </w:pPr>
    </w:p>
    <w:p w14:paraId="6E6CA9B5" w14:textId="1DC88E58"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A brief look at misclassified reviews showed that at least the reviews we looked at were quite vague and rambling, making even human classification a difficult task.  This was probably one of the reasons why the voting results did not greatly improve overall accuracy – any classifier would have trouble with these kinds of reviews.  Clearly, a more sophisticated set of classifiers would be required to significantly improve accuracy.  </w:t>
      </w:r>
    </w:p>
    <w:p w14:paraId="32098A88" w14:textId="33143E9A" w:rsidR="00287B85" w:rsidRPr="00CD0DCD" w:rsidRDefault="00287B85" w:rsidP="00287B85">
      <w:pPr>
        <w:ind w:firstLine="0"/>
        <w:contextualSpacing w:val="0"/>
        <w:rPr>
          <w:rFonts w:eastAsia="Times New Roman" w:cs="Times New Roman"/>
          <w:color w:val="000000"/>
          <w:sz w:val="20"/>
          <w:szCs w:val="20"/>
        </w:rPr>
      </w:pPr>
    </w:p>
    <w:p w14:paraId="2AB26074" w14:textId="6F03EEE0" w:rsidR="00287B85" w:rsidRPr="00CD0DCD" w:rsidRDefault="00287B85"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Our second objective was to allow each member of the team to pursue </w:t>
      </w:r>
      <w:r w:rsidR="00CD0DCD" w:rsidRPr="00CD0DCD">
        <w:rPr>
          <w:rFonts w:eastAsia="Times New Roman" w:cs="Times New Roman"/>
          <w:color w:val="000000"/>
          <w:sz w:val="20"/>
          <w:szCs w:val="20"/>
        </w:rPr>
        <w:t xml:space="preserve">specific tasks which would aid us in our professional lives.  Subjectively, we believe that this project allowed us to succeed here as well, although such a judgement is clearly subjective.  </w:t>
      </w:r>
    </w:p>
    <w:p w14:paraId="04F0088E" w14:textId="0784E8C3" w:rsidR="00CD0DCD" w:rsidRPr="00CD0DCD" w:rsidRDefault="00CD0DCD" w:rsidP="00287B85">
      <w:pPr>
        <w:ind w:firstLine="0"/>
        <w:contextualSpacing w:val="0"/>
        <w:rPr>
          <w:rFonts w:eastAsia="Times New Roman" w:cs="Times New Roman"/>
          <w:color w:val="000000"/>
          <w:sz w:val="20"/>
          <w:szCs w:val="20"/>
        </w:rPr>
      </w:pPr>
    </w:p>
    <w:p w14:paraId="36CBF914" w14:textId="5C7CCC3E" w:rsidR="00CD0DCD" w:rsidRDefault="00CD0DCD" w:rsidP="00287B85">
      <w:pPr>
        <w:ind w:firstLine="0"/>
        <w:contextualSpacing w:val="0"/>
        <w:rPr>
          <w:rFonts w:eastAsia="Times New Roman" w:cs="Times New Roman"/>
          <w:color w:val="000000"/>
          <w:sz w:val="20"/>
          <w:szCs w:val="20"/>
        </w:rPr>
      </w:pPr>
      <w:r w:rsidRPr="00CD0DCD">
        <w:rPr>
          <w:rFonts w:eastAsia="Times New Roman" w:cs="Times New Roman"/>
          <w:color w:val="000000"/>
          <w:sz w:val="20"/>
          <w:szCs w:val="20"/>
        </w:rPr>
        <w:t xml:space="preserve">The scope of an undergrad/MS semester project left limited room for additional </w:t>
      </w:r>
      <w:r>
        <w:rPr>
          <w:rFonts w:eastAsia="Times New Roman" w:cs="Times New Roman"/>
          <w:color w:val="000000"/>
          <w:sz w:val="20"/>
          <w:szCs w:val="20"/>
        </w:rPr>
        <w:t>“</w:t>
      </w:r>
      <w:r w:rsidRPr="00CD0DCD">
        <w:rPr>
          <w:rFonts w:eastAsia="Times New Roman" w:cs="Times New Roman"/>
          <w:color w:val="000000"/>
          <w:sz w:val="20"/>
          <w:szCs w:val="20"/>
        </w:rPr>
        <w:t>what if</w:t>
      </w:r>
      <w:r>
        <w:rPr>
          <w:rFonts w:eastAsia="Times New Roman" w:cs="Times New Roman"/>
          <w:color w:val="000000"/>
          <w:sz w:val="20"/>
          <w:szCs w:val="20"/>
        </w:rPr>
        <w:t>”</w:t>
      </w:r>
      <w:r w:rsidRPr="00CD0DCD">
        <w:rPr>
          <w:rFonts w:eastAsia="Times New Roman" w:cs="Times New Roman"/>
          <w:color w:val="000000"/>
          <w:sz w:val="20"/>
          <w:szCs w:val="20"/>
        </w:rPr>
        <w:t xml:space="preserve"> and sensitivity analysis.  For example, one step that could have been taken would be to “mix and match”</w:t>
      </w:r>
      <w:r>
        <w:rPr>
          <w:rFonts w:eastAsia="Times New Roman" w:cs="Times New Roman"/>
          <w:color w:val="000000"/>
          <w:sz w:val="20"/>
          <w:szCs w:val="20"/>
        </w:rPr>
        <w:t xml:space="preserve"> pre-processing and classification approaches to see if we could gain better performance.  </w:t>
      </w:r>
    </w:p>
    <w:p w14:paraId="3AB44469" w14:textId="30B13A7A" w:rsidR="00C8759B" w:rsidRDefault="00C8759B" w:rsidP="00287B85">
      <w:pPr>
        <w:ind w:firstLine="0"/>
        <w:contextualSpacing w:val="0"/>
        <w:rPr>
          <w:rFonts w:eastAsia="Times New Roman" w:cs="Times New Roman"/>
          <w:color w:val="000000"/>
          <w:sz w:val="20"/>
          <w:szCs w:val="20"/>
        </w:rPr>
      </w:pPr>
    </w:p>
    <w:p w14:paraId="1A1D14FE" w14:textId="26A8AB2F" w:rsidR="00C8759B" w:rsidRDefault="00C8759B"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Similarly, while some tagging and embedding approaches were used, there are several tools (like </w:t>
      </w:r>
      <w:proofErr w:type="spellStart"/>
      <w:r>
        <w:rPr>
          <w:rFonts w:eastAsia="Times New Roman" w:cs="Times New Roman"/>
          <w:color w:val="000000"/>
          <w:sz w:val="20"/>
          <w:szCs w:val="20"/>
        </w:rPr>
        <w:t>spaCy</w:t>
      </w:r>
      <w:proofErr w:type="spellEnd"/>
      <w:r>
        <w:rPr>
          <w:rFonts w:eastAsia="Times New Roman" w:cs="Times New Roman"/>
          <w:color w:val="000000"/>
          <w:sz w:val="20"/>
          <w:szCs w:val="20"/>
        </w:rPr>
        <w:t xml:space="preserve"> and BERT) that could </w:t>
      </w:r>
      <w:ins w:id="5" w:author="SANFORD JOHNSTON" w:date="2020-05-06T18:43:00Z">
        <w:r w:rsidR="00A35DD2">
          <w:rPr>
            <w:rFonts w:eastAsia="Times New Roman" w:cs="Times New Roman"/>
            <w:color w:val="000000"/>
            <w:sz w:val="20"/>
            <w:szCs w:val="20"/>
          </w:rPr>
          <w:t>have been</w:t>
        </w:r>
      </w:ins>
      <w:del w:id="6" w:author="SANFORD JOHNSTON" w:date="2020-05-06T18:43:00Z">
        <w:r w:rsidDel="00A35DD2">
          <w:rPr>
            <w:rFonts w:eastAsia="Times New Roman" w:cs="Times New Roman"/>
            <w:color w:val="000000"/>
            <w:sz w:val="20"/>
            <w:szCs w:val="20"/>
          </w:rPr>
          <w:delText>likely be</w:delText>
        </w:r>
      </w:del>
      <w:r>
        <w:rPr>
          <w:rFonts w:eastAsia="Times New Roman" w:cs="Times New Roman"/>
          <w:color w:val="000000"/>
          <w:sz w:val="20"/>
          <w:szCs w:val="20"/>
        </w:rPr>
        <w:t xml:space="preserve"> used to </w:t>
      </w:r>
      <w:ins w:id="7" w:author="SANFORD JOHNSTON" w:date="2020-05-06T18:43:00Z">
        <w:r w:rsidR="00A35DD2">
          <w:rPr>
            <w:rFonts w:eastAsia="Times New Roman" w:cs="Times New Roman"/>
            <w:color w:val="000000"/>
            <w:sz w:val="20"/>
            <w:szCs w:val="20"/>
          </w:rPr>
          <w:t xml:space="preserve">our </w:t>
        </w:r>
      </w:ins>
      <w:r>
        <w:rPr>
          <w:rFonts w:eastAsia="Times New Roman" w:cs="Times New Roman"/>
          <w:color w:val="000000"/>
          <w:sz w:val="20"/>
          <w:szCs w:val="20"/>
        </w:rPr>
        <w:t xml:space="preserve">advantage.  </w:t>
      </w:r>
    </w:p>
    <w:p w14:paraId="2AE5176F" w14:textId="77777777" w:rsidR="00CD0DCD" w:rsidRDefault="00CD0DCD" w:rsidP="00287B85">
      <w:pPr>
        <w:ind w:firstLine="0"/>
        <w:contextualSpacing w:val="0"/>
        <w:rPr>
          <w:rFonts w:eastAsia="Times New Roman" w:cs="Times New Roman"/>
          <w:color w:val="000000"/>
          <w:sz w:val="20"/>
          <w:szCs w:val="20"/>
        </w:rPr>
      </w:pPr>
    </w:p>
    <w:p w14:paraId="10E224A9" w14:textId="0A2FE186" w:rsidR="00CD0DCD" w:rsidRDefault="00CD0DCD" w:rsidP="00287B85">
      <w:pPr>
        <w:ind w:firstLine="0"/>
        <w:contextualSpacing w:val="0"/>
        <w:rPr>
          <w:rFonts w:eastAsia="Times New Roman" w:cs="Times New Roman"/>
          <w:color w:val="000000"/>
          <w:sz w:val="20"/>
          <w:szCs w:val="20"/>
        </w:rPr>
      </w:pPr>
      <w:r>
        <w:rPr>
          <w:rFonts w:eastAsia="Times New Roman" w:cs="Times New Roman"/>
          <w:color w:val="000000"/>
          <w:sz w:val="20"/>
          <w:szCs w:val="20"/>
        </w:rPr>
        <w:t xml:space="preserve">Another approach would be to further tune the classifiers to </w:t>
      </w:r>
      <w:del w:id="8" w:author="SANFORD JOHNSTON" w:date="2020-05-06T18:43:00Z">
        <w:r w:rsidDel="009E0D18">
          <w:rPr>
            <w:rFonts w:eastAsia="Times New Roman" w:cs="Times New Roman"/>
            <w:color w:val="000000"/>
            <w:sz w:val="20"/>
            <w:szCs w:val="20"/>
          </w:rPr>
          <w:delText xml:space="preserve">further </w:delText>
        </w:r>
      </w:del>
      <w:r>
        <w:rPr>
          <w:rFonts w:eastAsia="Times New Roman" w:cs="Times New Roman"/>
          <w:color w:val="000000"/>
          <w:sz w:val="20"/>
          <w:szCs w:val="20"/>
        </w:rPr>
        <w:t xml:space="preserve">improve performance.  One thing that we observed is, not surprisingly, that classifier performance improved </w:t>
      </w:r>
      <w:del w:id="9" w:author="SANFORD JOHNSTON" w:date="2020-05-06T18:44:00Z">
        <w:r w:rsidDel="009E0D18">
          <w:rPr>
            <w:rFonts w:eastAsia="Times New Roman" w:cs="Times New Roman"/>
            <w:color w:val="000000"/>
            <w:sz w:val="20"/>
            <w:szCs w:val="20"/>
          </w:rPr>
          <w:delText xml:space="preserve">somewhat </w:delText>
        </w:r>
      </w:del>
      <w:ins w:id="10" w:author="SANFORD JOHNSTON" w:date="2020-05-06T18:44:00Z">
        <w:r w:rsidR="009E0D18">
          <w:rPr>
            <w:rFonts w:eastAsia="Times New Roman" w:cs="Times New Roman"/>
            <w:color w:val="000000"/>
            <w:sz w:val="20"/>
            <w:szCs w:val="20"/>
          </w:rPr>
          <w:t xml:space="preserve">slightly </w:t>
        </w:r>
      </w:ins>
      <w:r>
        <w:rPr>
          <w:rFonts w:eastAsia="Times New Roman" w:cs="Times New Roman"/>
          <w:color w:val="000000"/>
          <w:sz w:val="20"/>
          <w:szCs w:val="20"/>
        </w:rPr>
        <w:t xml:space="preserve">as larger portions of the dataset were used.  </w:t>
      </w:r>
      <w:r w:rsidR="0099292F">
        <w:rPr>
          <w:rFonts w:eastAsia="Times New Roman" w:cs="Times New Roman"/>
          <w:color w:val="000000"/>
          <w:sz w:val="20"/>
          <w:szCs w:val="20"/>
        </w:rPr>
        <w:t xml:space="preserve">Due to hardware limitations, initial tuning of the classifiers was performed using first, 5% of the data, and then 20% of the data.  Since performance changed with increased size, it is likely that some additional hyperparameter tuning using the full set of training data would yield </w:t>
      </w:r>
      <w:del w:id="11" w:author="SANFORD JOHNSTON" w:date="2020-05-06T18:44:00Z">
        <w:r w:rsidR="0099292F" w:rsidDel="009E0D18">
          <w:rPr>
            <w:rFonts w:eastAsia="Times New Roman" w:cs="Times New Roman"/>
            <w:color w:val="000000"/>
            <w:sz w:val="20"/>
            <w:szCs w:val="20"/>
          </w:rPr>
          <w:delText xml:space="preserve">improved </w:delText>
        </w:r>
      </w:del>
      <w:ins w:id="12" w:author="SANFORD JOHNSTON" w:date="2020-05-06T18:44:00Z">
        <w:r w:rsidR="009E0D18">
          <w:rPr>
            <w:rFonts w:eastAsia="Times New Roman" w:cs="Times New Roman"/>
            <w:color w:val="000000"/>
            <w:sz w:val="20"/>
            <w:szCs w:val="20"/>
          </w:rPr>
          <w:t xml:space="preserve">optimal </w:t>
        </w:r>
      </w:ins>
      <w:r w:rsidR="0099292F">
        <w:rPr>
          <w:rFonts w:eastAsia="Times New Roman" w:cs="Times New Roman"/>
          <w:color w:val="000000"/>
          <w:sz w:val="20"/>
          <w:szCs w:val="20"/>
        </w:rPr>
        <w:t xml:space="preserve">results.  </w:t>
      </w:r>
    </w:p>
    <w:p w14:paraId="53675FD5" w14:textId="3FD44D77" w:rsidR="0099292F" w:rsidRDefault="0099292F" w:rsidP="00287B85">
      <w:pPr>
        <w:ind w:firstLine="0"/>
        <w:contextualSpacing w:val="0"/>
        <w:rPr>
          <w:rFonts w:eastAsia="Times New Roman" w:cs="Times New Roman"/>
          <w:color w:val="000000"/>
          <w:sz w:val="20"/>
          <w:szCs w:val="20"/>
        </w:rPr>
      </w:pPr>
    </w:p>
    <w:p w14:paraId="4EAC94F6" w14:textId="744834EB" w:rsidR="0099292F" w:rsidRPr="00CD0DCD" w:rsidRDefault="0099292F" w:rsidP="00287B85">
      <w:pPr>
        <w:ind w:firstLine="0"/>
        <w:contextualSpacing w:val="0"/>
        <w:rPr>
          <w:rFonts w:eastAsia="Times New Roman" w:cs="Times New Roman"/>
          <w:color w:val="000000"/>
          <w:sz w:val="20"/>
          <w:szCs w:val="20"/>
        </w:rPr>
      </w:pPr>
      <w:del w:id="13" w:author="SANFORD JOHNSTON" w:date="2020-05-06T18:45:00Z">
        <w:r w:rsidDel="009E0D18">
          <w:rPr>
            <w:rFonts w:eastAsia="Times New Roman" w:cs="Times New Roman"/>
            <w:color w:val="000000"/>
            <w:sz w:val="20"/>
            <w:szCs w:val="20"/>
          </w:rPr>
          <w:delText>As suggested in earlier iterations, more sophisticated classification approaches such as</w:delText>
        </w:r>
      </w:del>
      <w:ins w:id="14" w:author="SANFORD JOHNSTON" w:date="2020-05-06T18:45:00Z">
        <w:r w:rsidR="009E0D18">
          <w:rPr>
            <w:rFonts w:eastAsia="Times New Roman" w:cs="Times New Roman"/>
            <w:color w:val="000000"/>
            <w:sz w:val="20"/>
            <w:szCs w:val="20"/>
          </w:rPr>
          <w:t>We learned that</w:t>
        </w:r>
      </w:ins>
      <w:r>
        <w:rPr>
          <w:rFonts w:eastAsia="Times New Roman" w:cs="Times New Roman"/>
          <w:color w:val="000000"/>
          <w:sz w:val="20"/>
          <w:szCs w:val="20"/>
        </w:rPr>
        <w:t xml:space="preserve"> LSTM or CNN may yield better results</w:t>
      </w:r>
      <w:del w:id="15" w:author="SANFORD JOHNSTON" w:date="2020-05-06T18:45:00Z">
        <w:r w:rsidDel="009E0D18">
          <w:rPr>
            <w:rFonts w:eastAsia="Times New Roman" w:cs="Times New Roman"/>
            <w:color w:val="000000"/>
            <w:sz w:val="20"/>
            <w:szCs w:val="20"/>
          </w:rPr>
          <w:delText xml:space="preserve">.  </w:delText>
        </w:r>
      </w:del>
      <w:ins w:id="16" w:author="SANFORD JOHNSTON" w:date="2020-05-06T18:45:00Z">
        <w:r w:rsidR="009E0D18">
          <w:rPr>
            <w:rFonts w:eastAsia="Times New Roman" w:cs="Times New Roman"/>
            <w:color w:val="000000"/>
            <w:sz w:val="20"/>
            <w:szCs w:val="20"/>
          </w:rPr>
          <w:t>,</w:t>
        </w:r>
        <w:r w:rsidR="009E0D18">
          <w:rPr>
            <w:rFonts w:eastAsia="Times New Roman" w:cs="Times New Roman"/>
            <w:color w:val="000000"/>
            <w:sz w:val="20"/>
            <w:szCs w:val="20"/>
          </w:rPr>
          <w:t xml:space="preserve">  </w:t>
        </w:r>
      </w:ins>
      <w:del w:id="17" w:author="SANFORD JOHNSTON" w:date="2020-05-06T18:45:00Z">
        <w:r w:rsidDel="009E0D18">
          <w:rPr>
            <w:rFonts w:eastAsia="Times New Roman" w:cs="Times New Roman"/>
            <w:color w:val="000000"/>
            <w:sz w:val="20"/>
            <w:szCs w:val="20"/>
          </w:rPr>
          <w:delText>However</w:delText>
        </w:r>
      </w:del>
      <w:ins w:id="18" w:author="SANFORD JOHNSTON" w:date="2020-05-06T18:45:00Z">
        <w:r w:rsidR="009E0D18">
          <w:rPr>
            <w:rFonts w:eastAsia="Times New Roman" w:cs="Times New Roman"/>
            <w:color w:val="000000"/>
            <w:sz w:val="20"/>
            <w:szCs w:val="20"/>
          </w:rPr>
          <w:t>h</w:t>
        </w:r>
        <w:r w:rsidR="009E0D18">
          <w:rPr>
            <w:rFonts w:eastAsia="Times New Roman" w:cs="Times New Roman"/>
            <w:color w:val="000000"/>
            <w:sz w:val="20"/>
            <w:szCs w:val="20"/>
          </w:rPr>
          <w:t>owever</w:t>
        </w:r>
      </w:ins>
      <w:r>
        <w:rPr>
          <w:rFonts w:eastAsia="Times New Roman" w:cs="Times New Roman"/>
          <w:color w:val="000000"/>
          <w:sz w:val="20"/>
          <w:szCs w:val="20"/>
        </w:rPr>
        <w:t xml:space="preserve">, the necessary self-study to make these classifiers work robustly was beyond the scope </w:t>
      </w:r>
      <w:ins w:id="19" w:author="SANFORD JOHNSTON" w:date="2020-05-06T18:45:00Z">
        <w:r w:rsidR="009E0D18">
          <w:rPr>
            <w:rFonts w:eastAsia="Times New Roman" w:cs="Times New Roman"/>
            <w:color w:val="000000"/>
            <w:sz w:val="20"/>
            <w:szCs w:val="20"/>
          </w:rPr>
          <w:t xml:space="preserve">and time limits </w:t>
        </w:r>
      </w:ins>
      <w:r>
        <w:rPr>
          <w:rFonts w:eastAsia="Times New Roman" w:cs="Times New Roman"/>
          <w:color w:val="000000"/>
          <w:sz w:val="20"/>
          <w:szCs w:val="20"/>
        </w:rPr>
        <w:t xml:space="preserve">of this course.  Such an effort is probably better suited to an MS Thesis.  We </w:t>
      </w:r>
      <w:del w:id="20" w:author="SANFORD JOHNSTON" w:date="2020-05-06T18:45:00Z">
        <w:r w:rsidDel="009E0D18">
          <w:rPr>
            <w:rFonts w:eastAsia="Times New Roman" w:cs="Times New Roman"/>
            <w:color w:val="000000"/>
            <w:sz w:val="20"/>
            <w:szCs w:val="20"/>
          </w:rPr>
          <w:delText xml:space="preserve">did </w:delText>
        </w:r>
      </w:del>
      <w:ins w:id="21" w:author="SANFORD JOHNSTON" w:date="2020-05-06T18:45:00Z">
        <w:r w:rsidR="009E0D18">
          <w:rPr>
            <w:rFonts w:eastAsia="Times New Roman" w:cs="Times New Roman"/>
            <w:color w:val="000000"/>
            <w:sz w:val="20"/>
            <w:szCs w:val="20"/>
          </w:rPr>
          <w:t xml:space="preserve">were able to </w:t>
        </w:r>
      </w:ins>
      <w:r>
        <w:rPr>
          <w:rFonts w:eastAsia="Times New Roman" w:cs="Times New Roman"/>
          <w:color w:val="000000"/>
          <w:sz w:val="20"/>
          <w:szCs w:val="20"/>
        </w:rPr>
        <w:t xml:space="preserve">get a CNN network approach built, but the results were </w:t>
      </w:r>
      <w:proofErr w:type="gramStart"/>
      <w:r>
        <w:rPr>
          <w:rFonts w:eastAsia="Times New Roman" w:cs="Times New Roman"/>
          <w:color w:val="000000"/>
          <w:sz w:val="20"/>
          <w:szCs w:val="20"/>
        </w:rPr>
        <w:t>disappointing</w:t>
      </w:r>
      <w:proofErr w:type="gramEnd"/>
      <w:r>
        <w:rPr>
          <w:rFonts w:eastAsia="Times New Roman" w:cs="Times New Roman"/>
          <w:color w:val="000000"/>
          <w:sz w:val="20"/>
          <w:szCs w:val="20"/>
        </w:rPr>
        <w:t xml:space="preserve"> and we were unable to </w:t>
      </w:r>
      <w:r w:rsidR="00C8759B">
        <w:rPr>
          <w:rFonts w:eastAsia="Times New Roman" w:cs="Times New Roman"/>
          <w:color w:val="000000"/>
          <w:sz w:val="20"/>
          <w:szCs w:val="20"/>
        </w:rPr>
        <w:t xml:space="preserve">markedly improve </w:t>
      </w:r>
      <w:del w:id="22" w:author="SANFORD JOHNSTON" w:date="2020-05-06T18:46:00Z">
        <w:r w:rsidR="00C8759B" w:rsidDel="009E0D18">
          <w:rPr>
            <w:rFonts w:eastAsia="Times New Roman" w:cs="Times New Roman"/>
            <w:color w:val="000000"/>
            <w:sz w:val="20"/>
            <w:szCs w:val="20"/>
          </w:rPr>
          <w:delText xml:space="preserve">that </w:delText>
        </w:r>
      </w:del>
      <w:ins w:id="23" w:author="SANFORD JOHNSTON" w:date="2020-05-06T18:46:00Z">
        <w:r w:rsidR="009E0D18">
          <w:rPr>
            <w:rFonts w:eastAsia="Times New Roman" w:cs="Times New Roman"/>
            <w:color w:val="000000"/>
            <w:sz w:val="20"/>
            <w:szCs w:val="20"/>
          </w:rPr>
          <w:t>the results</w:t>
        </w:r>
        <w:r w:rsidR="009E0D18">
          <w:rPr>
            <w:rFonts w:eastAsia="Times New Roman" w:cs="Times New Roman"/>
            <w:color w:val="000000"/>
            <w:sz w:val="20"/>
            <w:szCs w:val="20"/>
          </w:rPr>
          <w:t xml:space="preserve"> </w:t>
        </w:r>
      </w:ins>
      <w:r w:rsidR="00C8759B">
        <w:rPr>
          <w:rFonts w:eastAsia="Times New Roman" w:cs="Times New Roman"/>
          <w:color w:val="000000"/>
          <w:sz w:val="20"/>
          <w:szCs w:val="20"/>
        </w:rPr>
        <w:t xml:space="preserve">given time constraints.  </w:t>
      </w:r>
    </w:p>
    <w:p w14:paraId="13F7BC81" w14:textId="3575237A" w:rsidR="00287B85" w:rsidRDefault="00287B85" w:rsidP="00F931D9">
      <w:pPr>
        <w:ind w:firstLine="0"/>
        <w:contextualSpacing w:val="0"/>
        <w:rPr>
          <w:rFonts w:eastAsia="Times New Roman" w:cs="Times New Roman"/>
          <w:color w:val="000000"/>
          <w:sz w:val="22"/>
        </w:rPr>
      </w:pPr>
    </w:p>
    <w:p w14:paraId="69DEC214" w14:textId="0A87FA13" w:rsidR="00C8759B" w:rsidRDefault="00C8759B" w:rsidP="00F931D9">
      <w:pPr>
        <w:ind w:firstLine="0"/>
        <w:contextualSpacing w:val="0"/>
        <w:rPr>
          <w:rFonts w:eastAsia="Times New Roman" w:cs="Times New Roman"/>
          <w:color w:val="000000"/>
          <w:sz w:val="22"/>
        </w:rPr>
      </w:pPr>
      <w:r>
        <w:rPr>
          <w:rFonts w:eastAsia="Times New Roman" w:cs="Times New Roman"/>
          <w:color w:val="000000"/>
          <w:sz w:val="22"/>
        </w:rPr>
        <w:t xml:space="preserve">In summary, </w:t>
      </w:r>
      <w:r w:rsidRPr="00C8759B">
        <w:rPr>
          <w:rFonts w:eastAsia="Times New Roman" w:cs="Times New Roman"/>
          <w:i/>
          <w:iCs/>
          <w:color w:val="000000"/>
          <w:sz w:val="22"/>
        </w:rPr>
        <w:t xml:space="preserve">Los </w:t>
      </w:r>
      <w:proofErr w:type="spellStart"/>
      <w:r w:rsidRPr="00C8759B">
        <w:rPr>
          <w:rFonts w:eastAsia="Times New Roman" w:cs="Times New Roman"/>
          <w:i/>
          <w:iCs/>
          <w:color w:val="000000"/>
          <w:sz w:val="22"/>
        </w:rPr>
        <w:t>Ancianos</w:t>
      </w:r>
      <w:proofErr w:type="spellEnd"/>
      <w:r>
        <w:rPr>
          <w:rFonts w:eastAsia="Times New Roman" w:cs="Times New Roman"/>
          <w:color w:val="000000"/>
          <w:sz w:val="22"/>
        </w:rPr>
        <w:t xml:space="preserve"> were able to meet our personal and group objectives through this project, and we appreciated the </w:t>
      </w:r>
      <w:del w:id="24" w:author="SANFORD JOHNSTON" w:date="2020-05-06T18:46:00Z">
        <w:r w:rsidDel="009E0D18">
          <w:rPr>
            <w:rFonts w:eastAsia="Times New Roman" w:cs="Times New Roman"/>
            <w:color w:val="000000"/>
            <w:sz w:val="22"/>
          </w:rPr>
          <w:delText>chance to take it on</w:delText>
        </w:r>
      </w:del>
      <w:ins w:id="25" w:author="SANFORD JOHNSTON" w:date="2020-05-06T18:47:00Z">
        <w:r w:rsidR="009E0D18">
          <w:rPr>
            <w:rFonts w:eastAsia="Times New Roman" w:cs="Times New Roman"/>
            <w:color w:val="000000"/>
            <w:sz w:val="22"/>
          </w:rPr>
          <w:t>challenge</w:t>
        </w:r>
      </w:ins>
      <w:r>
        <w:rPr>
          <w:rFonts w:eastAsia="Times New Roman" w:cs="Times New Roman"/>
          <w:color w:val="000000"/>
          <w:sz w:val="22"/>
        </w:rPr>
        <w:t xml:space="preserve">.  We only wish there </w:t>
      </w:r>
      <w:proofErr w:type="gramStart"/>
      <w:r>
        <w:rPr>
          <w:rFonts w:eastAsia="Times New Roman" w:cs="Times New Roman"/>
          <w:color w:val="000000"/>
          <w:sz w:val="22"/>
        </w:rPr>
        <w:t>was</w:t>
      </w:r>
      <w:proofErr w:type="gramEnd"/>
      <w:r>
        <w:rPr>
          <w:rFonts w:eastAsia="Times New Roman" w:cs="Times New Roman"/>
          <w:color w:val="000000"/>
          <w:sz w:val="22"/>
        </w:rPr>
        <w:t xml:space="preserve"> more time and opportunity to apply other approaches that we discovered during the course of the project.  </w:t>
      </w:r>
    </w:p>
    <w:p w14:paraId="122C51E3" w14:textId="77777777" w:rsidR="00287B85" w:rsidRPr="00F931D9" w:rsidRDefault="00287B85" w:rsidP="00F931D9">
      <w:pPr>
        <w:ind w:firstLine="0"/>
        <w:contextualSpacing w:val="0"/>
        <w:rPr>
          <w:rFonts w:eastAsia="Times New Roman" w:cs="Times New Roman"/>
          <w:color w:val="000000"/>
          <w:sz w:val="22"/>
        </w:rPr>
      </w:pPr>
    </w:p>
    <w:p w14:paraId="1CEFEA98" w14:textId="77777777" w:rsidR="00F931D9" w:rsidRPr="00B80B4F" w:rsidRDefault="00F931D9" w:rsidP="000573B3">
      <w:pPr>
        <w:pStyle w:val="NoSpacing"/>
        <w:spacing w:after="240"/>
        <w:contextualSpacing w:val="0"/>
        <w:rPr>
          <w:sz w:val="20"/>
          <w:szCs w:val="20"/>
        </w:rPr>
      </w:pPr>
    </w:p>
    <w:p w14:paraId="35C26E5A" w14:textId="578A0E9C" w:rsidR="00A54E05" w:rsidRPr="00A54E05" w:rsidRDefault="0035456E" w:rsidP="00C32C5B">
      <w:pPr>
        <w:spacing w:line="480" w:lineRule="auto"/>
        <w:contextualSpacing w:val="0"/>
        <w:rPr>
          <w:b/>
          <w:bCs/>
          <w:sz w:val="20"/>
          <w:szCs w:val="20"/>
        </w:rPr>
      </w:pPr>
      <w:r>
        <w:rPr>
          <w:b/>
          <w:bCs/>
          <w:sz w:val="20"/>
          <w:szCs w:val="20"/>
        </w:rPr>
        <w:br w:type="column"/>
      </w:r>
      <w:r w:rsidR="00A54E05" w:rsidRPr="00A54E05">
        <w:rPr>
          <w:b/>
          <w:bCs/>
          <w:sz w:val="20"/>
          <w:szCs w:val="20"/>
        </w:rPr>
        <w:lastRenderedPageBreak/>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w:t>
      </w:r>
      <w:proofErr w:type="spellStart"/>
      <w:r>
        <w:rPr>
          <w:sz w:val="20"/>
          <w:szCs w:val="20"/>
        </w:rPr>
        <w:t>Capoccia</w:t>
      </w:r>
      <w:proofErr w:type="spellEnd"/>
      <w:r>
        <w:rPr>
          <w:sz w:val="20"/>
          <w:szCs w:val="20"/>
        </w:rPr>
        <w:t xml:space="preserve">. 2018. “Online Reviews are the Best Thing That Ever Happened to Small Business.” </w:t>
      </w:r>
      <w:r w:rsidRPr="00F40383">
        <w:rPr>
          <w:i/>
          <w:iCs/>
          <w:sz w:val="20"/>
          <w:szCs w:val="20"/>
        </w:rPr>
        <w:t>Forbes Technology Council</w:t>
      </w:r>
      <w:r>
        <w:rPr>
          <w:sz w:val="20"/>
          <w:szCs w:val="20"/>
        </w:rPr>
        <w:t xml:space="preserve">. April 11, 2018. </w:t>
      </w:r>
      <w:hyperlink r:id="rId12"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1ABA4B9A" w14:textId="7E515A07" w:rsidR="00F40383" w:rsidRDefault="00F40383" w:rsidP="004D3AF0">
      <w:pPr>
        <w:pStyle w:val="NoSpacing"/>
        <w:spacing w:after="240"/>
        <w:contextualSpacing w:val="0"/>
        <w:rPr>
          <w:sz w:val="20"/>
          <w:szCs w:val="20"/>
        </w:rPr>
      </w:pPr>
      <w:r w:rsidRPr="00F40383">
        <w:rPr>
          <w:sz w:val="20"/>
          <w:szCs w:val="20"/>
        </w:rPr>
        <w:t>[</w:t>
      </w:r>
      <w:r w:rsidR="00C32C5B">
        <w:rPr>
          <w:sz w:val="20"/>
          <w:szCs w:val="20"/>
        </w:rPr>
        <w:t>2</w:t>
      </w:r>
      <w:r w:rsidRPr="00F40383">
        <w:rPr>
          <w:sz w:val="20"/>
          <w:szCs w:val="20"/>
        </w:rPr>
        <w:t xml:space="preserve">] </w:t>
      </w:r>
      <w:proofErr w:type="spellStart"/>
      <w:r>
        <w:rPr>
          <w:sz w:val="20"/>
          <w:szCs w:val="20"/>
        </w:rPr>
        <w:t>Nishit</w:t>
      </w:r>
      <w:proofErr w:type="spellEnd"/>
      <w:r>
        <w:rPr>
          <w:sz w:val="20"/>
          <w:szCs w:val="20"/>
        </w:rPr>
        <w:t xml:space="preserve"> Shrestha &amp; Fatma </w:t>
      </w:r>
      <w:proofErr w:type="spellStart"/>
      <w:r>
        <w:rPr>
          <w:sz w:val="20"/>
          <w:szCs w:val="20"/>
        </w:rPr>
        <w:t>Nasoz</w:t>
      </w:r>
      <w:proofErr w:type="spellEnd"/>
      <w:r>
        <w:rPr>
          <w:sz w:val="20"/>
          <w:szCs w:val="20"/>
        </w:rPr>
        <w:t xml:space="preserve">. 2019. “Deep Learning Sentiment Analysis of Amazon.com Reviews and Ratings.” International Journal of Soft </w:t>
      </w:r>
      <w:r>
        <w:rPr>
          <w:sz w:val="20"/>
          <w:szCs w:val="20"/>
        </w:rPr>
        <w:t>Computing, Artificial Intelligence and Applications 8, 1 (Feb 2019)</w:t>
      </w:r>
      <w:r w:rsidR="007A6B6A">
        <w:rPr>
          <w:sz w:val="20"/>
          <w:szCs w:val="20"/>
        </w:rPr>
        <w:t xml:space="preserve">, 1-15. </w:t>
      </w:r>
      <w:hyperlink r:id="rId13" w:history="1">
        <w:r w:rsidR="007A6B6A" w:rsidRPr="006647DE">
          <w:rPr>
            <w:rStyle w:val="Hyperlink"/>
            <w:sz w:val="20"/>
            <w:szCs w:val="20"/>
          </w:rPr>
          <w:t>http://aircconline.com/ijscai/V8N1/8119ijscai01.pdf</w:t>
        </w:r>
      </w:hyperlink>
      <w:r w:rsidR="007A6B6A">
        <w:rPr>
          <w:sz w:val="20"/>
          <w:szCs w:val="20"/>
        </w:rPr>
        <w:t xml:space="preserve"> </w:t>
      </w:r>
    </w:p>
    <w:p w14:paraId="71F3A637" w14:textId="6857B764" w:rsidR="00C144B2" w:rsidRDefault="00C144B2" w:rsidP="004D3AF0">
      <w:pPr>
        <w:pStyle w:val="NoSpacing"/>
        <w:spacing w:after="240"/>
        <w:contextualSpacing w:val="0"/>
        <w:rPr>
          <w:rStyle w:val="Hyperlink"/>
          <w:sz w:val="20"/>
          <w:szCs w:val="20"/>
        </w:rPr>
      </w:pPr>
      <w:r>
        <w:rPr>
          <w:sz w:val="20"/>
          <w:szCs w:val="20"/>
        </w:rPr>
        <w:t>[</w:t>
      </w:r>
      <w:r w:rsidR="00C32C5B">
        <w:rPr>
          <w:sz w:val="20"/>
          <w:szCs w:val="20"/>
        </w:rPr>
        <w:t>3</w:t>
      </w:r>
      <w:r>
        <w:rPr>
          <w:sz w:val="20"/>
          <w:szCs w:val="20"/>
        </w:rPr>
        <w:t xml:space="preserve">] Aimee </w:t>
      </w:r>
      <w:proofErr w:type="spellStart"/>
      <w:r>
        <w:rPr>
          <w:sz w:val="20"/>
          <w:szCs w:val="20"/>
        </w:rPr>
        <w:t>Picchi</w:t>
      </w:r>
      <w:proofErr w:type="spellEnd"/>
      <w:r>
        <w:rPr>
          <w:sz w:val="20"/>
          <w:szCs w:val="20"/>
        </w:rPr>
        <w:t xml:space="preserve">. 2019. “Buyer Beware: Scourge of fake </w:t>
      </w:r>
      <w:r w:rsidR="002765F0">
        <w:rPr>
          <w:sz w:val="20"/>
          <w:szCs w:val="20"/>
        </w:rPr>
        <w:t>r</w:t>
      </w:r>
      <w:r>
        <w:rPr>
          <w:sz w:val="20"/>
          <w:szCs w:val="20"/>
        </w:rPr>
        <w:t xml:space="preserve">eviews hitting Amazon, Walmart and other major retailers.” CBS.com.  </w:t>
      </w:r>
      <w:hyperlink r:id="rId14" w:history="1">
        <w:r w:rsidRPr="00C144B2">
          <w:rPr>
            <w:rStyle w:val="Hyperlink"/>
            <w:sz w:val="20"/>
            <w:szCs w:val="20"/>
          </w:rPr>
          <w:t>https://www.cbsnews.com/news/buyer-beware-a-scourge-of-fake-online-reviews-is-hitting-amazon-walmart-and-other-major-retailers/</w:t>
        </w:r>
      </w:hyperlink>
    </w:p>
    <w:p w14:paraId="000E7A1B" w14:textId="77777777" w:rsidR="004A2687" w:rsidRDefault="004A2687" w:rsidP="004D3AF0">
      <w:pPr>
        <w:pStyle w:val="NoSpacing"/>
        <w:spacing w:after="240"/>
        <w:contextualSpacing w:val="0"/>
        <w:rPr>
          <w:sz w:val="20"/>
          <w:szCs w:val="20"/>
        </w:rPr>
        <w:sectPr w:rsidR="004A2687" w:rsidSect="00FC6CB3">
          <w:endnotePr>
            <w:numFmt w:val="decimal"/>
          </w:endnotePr>
          <w:type w:val="continuous"/>
          <w:pgSz w:w="12240" w:h="15840"/>
          <w:pgMar w:top="1440" w:right="1440" w:bottom="1440" w:left="1440" w:header="720" w:footer="720" w:gutter="0"/>
          <w:cols w:num="2" w:space="720"/>
          <w:docGrid w:linePitch="360"/>
        </w:sectPr>
      </w:pPr>
    </w:p>
    <w:p w14:paraId="1550EF63" w14:textId="77777777" w:rsidR="00754A44" w:rsidRPr="004A2687" w:rsidRDefault="00754A44" w:rsidP="004D3AF0">
      <w:pPr>
        <w:pStyle w:val="NoSpacing"/>
        <w:spacing w:after="240"/>
        <w:contextualSpacing w:val="0"/>
        <w:rPr>
          <w:szCs w:val="24"/>
        </w:rPr>
      </w:pPr>
    </w:p>
    <w:sectPr w:rsidR="00754A44" w:rsidRPr="004A2687" w:rsidSect="00754A44">
      <w:endnotePr>
        <w:numFmt w:val="decimal"/>
      </w:endnotePr>
      <w:type w:val="continuous"/>
      <w:pgSz w:w="12240" w:h="15840"/>
      <w:pgMar w:top="1440" w:right="1440" w:bottom="1440" w:left="1440" w:header="720" w:footer="720" w:gutter="0"/>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EC9EE" w14:textId="77777777" w:rsidR="004E7084" w:rsidRDefault="004E7084" w:rsidP="00237621">
      <w:r>
        <w:separator/>
      </w:r>
    </w:p>
  </w:endnote>
  <w:endnote w:type="continuationSeparator" w:id="0">
    <w:p w14:paraId="623EE469" w14:textId="77777777" w:rsidR="004E7084" w:rsidRDefault="004E7084"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48F09" w14:textId="77777777" w:rsidR="004E7084" w:rsidRDefault="004E7084" w:rsidP="00237621">
      <w:r>
        <w:separator/>
      </w:r>
    </w:p>
  </w:footnote>
  <w:footnote w:type="continuationSeparator" w:id="0">
    <w:p w14:paraId="668CDC30" w14:textId="77777777" w:rsidR="004E7084" w:rsidRDefault="004E7084" w:rsidP="00237621">
      <w:r>
        <w:continuationSeparator/>
      </w:r>
    </w:p>
  </w:footnote>
  <w:footnote w:id="1">
    <w:p w14:paraId="2DD15C16" w14:textId="77777777" w:rsidR="007E207E" w:rsidRDefault="007E207E" w:rsidP="007E207E">
      <w:pPr>
        <w:pStyle w:val="FootnoteText"/>
      </w:pPr>
      <w:r>
        <w:rPr>
          <w:rStyle w:val="FootnoteReference"/>
        </w:rPr>
        <w:footnoteRef/>
      </w:r>
      <w:r>
        <w:t xml:space="preserve"> </w:t>
      </w:r>
      <w:r w:rsidRPr="005E48DB">
        <w:t>http://ai.stanford.edu/~amaas/data/sentiment/index.html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C3884"/>
    <w:multiLevelType w:val="hybridMultilevel"/>
    <w:tmpl w:val="D1F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66E4C"/>
    <w:multiLevelType w:val="hybridMultilevel"/>
    <w:tmpl w:val="37AC0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FORD JOHNSTON">
    <w15:presenceInfo w15:providerId="Windows Live" w15:userId="097da201bc94c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573B3"/>
    <w:rsid w:val="0006160F"/>
    <w:rsid w:val="00063B6C"/>
    <w:rsid w:val="000E792B"/>
    <w:rsid w:val="00115BEE"/>
    <w:rsid w:val="00116AAF"/>
    <w:rsid w:val="001260EB"/>
    <w:rsid w:val="001510F7"/>
    <w:rsid w:val="0015621F"/>
    <w:rsid w:val="00170BAA"/>
    <w:rsid w:val="001C0FFD"/>
    <w:rsid w:val="001C35A8"/>
    <w:rsid w:val="00237621"/>
    <w:rsid w:val="00245353"/>
    <w:rsid w:val="00252E39"/>
    <w:rsid w:val="002765F0"/>
    <w:rsid w:val="0027723E"/>
    <w:rsid w:val="002805D9"/>
    <w:rsid w:val="00287B85"/>
    <w:rsid w:val="002C7D37"/>
    <w:rsid w:val="00350FCC"/>
    <w:rsid w:val="00352B53"/>
    <w:rsid w:val="0035456E"/>
    <w:rsid w:val="003816E5"/>
    <w:rsid w:val="003A5B8F"/>
    <w:rsid w:val="003B15EB"/>
    <w:rsid w:val="003B2CDE"/>
    <w:rsid w:val="003C5CFF"/>
    <w:rsid w:val="003D2F08"/>
    <w:rsid w:val="003E3722"/>
    <w:rsid w:val="003F1DB8"/>
    <w:rsid w:val="003F4A6B"/>
    <w:rsid w:val="004013B2"/>
    <w:rsid w:val="00403CEE"/>
    <w:rsid w:val="00413084"/>
    <w:rsid w:val="00454960"/>
    <w:rsid w:val="00461E6D"/>
    <w:rsid w:val="00464838"/>
    <w:rsid w:val="0047561A"/>
    <w:rsid w:val="00475710"/>
    <w:rsid w:val="004A2687"/>
    <w:rsid w:val="004D3AF0"/>
    <w:rsid w:val="004E7084"/>
    <w:rsid w:val="005226BA"/>
    <w:rsid w:val="005647ED"/>
    <w:rsid w:val="00566A24"/>
    <w:rsid w:val="00567D33"/>
    <w:rsid w:val="00582E4B"/>
    <w:rsid w:val="005E48DB"/>
    <w:rsid w:val="00635DF2"/>
    <w:rsid w:val="00684EAC"/>
    <w:rsid w:val="006C458F"/>
    <w:rsid w:val="007006D5"/>
    <w:rsid w:val="007412D6"/>
    <w:rsid w:val="00754A44"/>
    <w:rsid w:val="00762294"/>
    <w:rsid w:val="00773D42"/>
    <w:rsid w:val="00775A6C"/>
    <w:rsid w:val="007848FE"/>
    <w:rsid w:val="00796157"/>
    <w:rsid w:val="00796335"/>
    <w:rsid w:val="007A1E6C"/>
    <w:rsid w:val="007A6B6A"/>
    <w:rsid w:val="007C4322"/>
    <w:rsid w:val="007E207E"/>
    <w:rsid w:val="007F5393"/>
    <w:rsid w:val="00824A6B"/>
    <w:rsid w:val="008540F3"/>
    <w:rsid w:val="008D5EF2"/>
    <w:rsid w:val="00912A6B"/>
    <w:rsid w:val="00944029"/>
    <w:rsid w:val="00962750"/>
    <w:rsid w:val="0099292F"/>
    <w:rsid w:val="009B07F0"/>
    <w:rsid w:val="009E0D18"/>
    <w:rsid w:val="009F1373"/>
    <w:rsid w:val="009F764D"/>
    <w:rsid w:val="00A3095E"/>
    <w:rsid w:val="00A35DD2"/>
    <w:rsid w:val="00A4572D"/>
    <w:rsid w:val="00A54E05"/>
    <w:rsid w:val="00B27E0D"/>
    <w:rsid w:val="00B373C5"/>
    <w:rsid w:val="00B80B4F"/>
    <w:rsid w:val="00C05CBA"/>
    <w:rsid w:val="00C071BA"/>
    <w:rsid w:val="00C144B2"/>
    <w:rsid w:val="00C32C5B"/>
    <w:rsid w:val="00C53CC9"/>
    <w:rsid w:val="00C82A52"/>
    <w:rsid w:val="00C8759B"/>
    <w:rsid w:val="00CD0DCD"/>
    <w:rsid w:val="00D00EF3"/>
    <w:rsid w:val="00D36C28"/>
    <w:rsid w:val="00D51819"/>
    <w:rsid w:val="00DB1310"/>
    <w:rsid w:val="00DC1423"/>
    <w:rsid w:val="00DD208C"/>
    <w:rsid w:val="00E0467B"/>
    <w:rsid w:val="00E162F3"/>
    <w:rsid w:val="00EA1439"/>
    <w:rsid w:val="00EC573B"/>
    <w:rsid w:val="00EC7ECB"/>
    <w:rsid w:val="00EE2417"/>
    <w:rsid w:val="00F10B48"/>
    <w:rsid w:val="00F34411"/>
    <w:rsid w:val="00F40383"/>
    <w:rsid w:val="00F64439"/>
    <w:rsid w:val="00F841D3"/>
    <w:rsid w:val="00F931D9"/>
    <w:rsid w:val="00FC6CB3"/>
    <w:rsid w:val="00FD3845"/>
    <w:rsid w:val="00FE4975"/>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770ACC12-B986-4967-A6CB-B7DC900F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35456E"/>
    <w:pPr>
      <w:keepNext/>
      <w:keepLines/>
      <w:spacing w:before="24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35456E"/>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0E7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92B"/>
    <w:rPr>
      <w:rFonts w:ascii="Segoe UI" w:hAnsi="Segoe UI" w:cs="Segoe UI"/>
      <w:sz w:val="18"/>
      <w:szCs w:val="18"/>
    </w:rPr>
  </w:style>
  <w:style w:type="table" w:styleId="TableGrid">
    <w:name w:val="Table Grid"/>
    <w:basedOn w:val="TableNormal"/>
    <w:uiPriority w:val="39"/>
    <w:rsid w:val="00582E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6A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973070">
      <w:bodyDiv w:val="1"/>
      <w:marLeft w:val="0"/>
      <w:marRight w:val="0"/>
      <w:marTop w:val="0"/>
      <w:marBottom w:val="0"/>
      <w:divBdr>
        <w:top w:val="none" w:sz="0" w:space="0" w:color="auto"/>
        <w:left w:val="none" w:sz="0" w:space="0" w:color="auto"/>
        <w:bottom w:val="none" w:sz="0" w:space="0" w:color="auto"/>
        <w:right w:val="none" w:sz="0" w:space="0" w:color="auto"/>
      </w:divBdr>
    </w:div>
    <w:div w:id="19552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h@nmsu.edu" TargetMode="External"/><Relationship Id="rId13" Type="http://schemas.openxmlformats.org/officeDocument/2006/relationships/hyperlink" Target="http://aircconline.com/ijscai/V8N1/8119ijscai0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forbestechcouncil/2018/04/11/online-reviews-are-the-best-thing-that-ever-happened-to-small-businesse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fmacha@nmsu.edu" TargetMode="External"/><Relationship Id="rId4" Type="http://schemas.openxmlformats.org/officeDocument/2006/relationships/settings" Target="settings.xml"/><Relationship Id="rId9" Type="http://schemas.openxmlformats.org/officeDocument/2006/relationships/hyperlink" Target="mailto:spaztech@" TargetMode="External"/><Relationship Id="rId14" Type="http://schemas.openxmlformats.org/officeDocument/2006/relationships/hyperlink" Target="https://www.cbsnews.com/news/buyer-beware-a-scourge-of-fake-online-reviews-is-hitting-amazon-walmart-and-other-major-retailer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Voting Results vs Error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v>% results</c:v>
          </c:tx>
          <c:spPr>
            <a:solidFill>
              <a:schemeClr val="accent2"/>
            </a:solidFill>
            <a:ln>
              <a:noFill/>
            </a:ln>
            <a:effectLst/>
          </c:spPr>
          <c:invertIfNegative val="0"/>
          <c:val>
            <c:numRef>
              <c:f>Sheet1!$M$2:$M$4</c:f>
              <c:numCache>
                <c:formatCode>General</c:formatCode>
                <c:ptCount val="3"/>
                <c:pt idx="0">
                  <c:v>0.73919999999999997</c:v>
                </c:pt>
                <c:pt idx="1">
                  <c:v>0.152</c:v>
                </c:pt>
                <c:pt idx="2">
                  <c:v>0.10879999999999999</c:v>
                </c:pt>
              </c:numCache>
            </c:numRef>
          </c:val>
          <c:extLst>
            <c:ext xmlns:c16="http://schemas.microsoft.com/office/drawing/2014/chart" uri="{C3380CC4-5D6E-409C-BE32-E72D297353CC}">
              <c16:uniqueId val="{00000000-5A5D-4F2E-B19D-C7894EA38393}"/>
            </c:ext>
          </c:extLst>
        </c:ser>
        <c:dLbls>
          <c:showLegendKey val="0"/>
          <c:showVal val="0"/>
          <c:showCatName val="0"/>
          <c:showSerName val="0"/>
          <c:showPercent val="0"/>
          <c:showBubbleSize val="0"/>
        </c:dLbls>
        <c:gapWidth val="219"/>
        <c:axId val="565340400"/>
        <c:axId val="565341056"/>
      </c:barChart>
      <c:lineChart>
        <c:grouping val="standard"/>
        <c:varyColors val="0"/>
        <c:ser>
          <c:idx val="0"/>
          <c:order val="0"/>
          <c:tx>
            <c:v>Error rate</c:v>
          </c:tx>
          <c:spPr>
            <a:ln w="28575" cap="rnd">
              <a:solidFill>
                <a:schemeClr val="accent1"/>
              </a:solidFill>
              <a:round/>
            </a:ln>
            <a:effectLst/>
          </c:spPr>
          <c:marker>
            <c:symbol val="none"/>
          </c:marker>
          <c:cat>
            <c:strRef>
              <c:f>Sheet1!$N$2:$N$4</c:f>
              <c:strCache>
                <c:ptCount val="3"/>
                <c:pt idx="0">
                  <c:v>Unanimous</c:v>
                </c:pt>
                <c:pt idx="1">
                  <c:v>4 vs 1</c:v>
                </c:pt>
                <c:pt idx="2">
                  <c:v>3 vs 2</c:v>
                </c:pt>
              </c:strCache>
            </c:strRef>
          </c:cat>
          <c:val>
            <c:numRef>
              <c:f>Sheet1!$L$2:$L$4</c:f>
              <c:numCache>
                <c:formatCode>General</c:formatCode>
                <c:ptCount val="3"/>
                <c:pt idx="0">
                  <c:v>4.3722943722943726E-2</c:v>
                </c:pt>
                <c:pt idx="1">
                  <c:v>0.20763157894736842</c:v>
                </c:pt>
                <c:pt idx="2">
                  <c:v>0.38492647058823531</c:v>
                </c:pt>
              </c:numCache>
            </c:numRef>
          </c:val>
          <c:smooth val="0"/>
          <c:extLst>
            <c:ext xmlns:c16="http://schemas.microsoft.com/office/drawing/2014/chart" uri="{C3380CC4-5D6E-409C-BE32-E72D297353CC}">
              <c16:uniqueId val="{00000001-5A5D-4F2E-B19D-C7894EA38393}"/>
            </c:ext>
          </c:extLst>
        </c:ser>
        <c:dLbls>
          <c:showLegendKey val="0"/>
          <c:showVal val="0"/>
          <c:showCatName val="0"/>
          <c:showSerName val="0"/>
          <c:showPercent val="0"/>
          <c:showBubbleSize val="0"/>
        </c:dLbls>
        <c:marker val="1"/>
        <c:smooth val="0"/>
        <c:axId val="565340400"/>
        <c:axId val="565341056"/>
      </c:lineChart>
      <c:catAx>
        <c:axId val="565340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41056"/>
        <c:crosses val="autoZero"/>
        <c:auto val="1"/>
        <c:lblAlgn val="ctr"/>
        <c:lblOffset val="100"/>
        <c:noMultiLvlLbl val="0"/>
      </c:catAx>
      <c:valAx>
        <c:axId val="56534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4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73C27E1-CE88-4A06-935D-1AA92C21F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SANFORD JOHNSTON</cp:lastModifiedBy>
  <cp:revision>4</cp:revision>
  <dcterms:created xsi:type="dcterms:W3CDTF">2020-05-07T00:25:00Z</dcterms:created>
  <dcterms:modified xsi:type="dcterms:W3CDTF">2020-05-07T00:47:00Z</dcterms:modified>
</cp:coreProperties>
</file>