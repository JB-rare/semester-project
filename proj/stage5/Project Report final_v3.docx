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636E27"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636E27"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636E27"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FE4975">
      <w:pPr>
        <w:pStyle w:val="Heading1"/>
      </w:pPr>
      <w:r w:rsidRPr="00FE4975">
        <w:t>Dataset</w:t>
      </w:r>
    </w:p>
    <w:p w14:paraId="563866DA" w14:textId="079463BA"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w:t>
      </w:r>
      <w:proofErr w:type="gramStart"/>
      <w:r>
        <w:rPr>
          <w:sz w:val="20"/>
          <w:szCs w:val="20"/>
        </w:rPr>
        <w:t>evenly-balanced</w:t>
      </w:r>
      <w:proofErr w:type="gramEnd"/>
      <w:r>
        <w:rPr>
          <w:sz w:val="20"/>
          <w:szCs w:val="20"/>
        </w:rPr>
        <w:t xml:space="preserve"> between positive and negative </w:t>
      </w:r>
      <w:r w:rsidR="00FE4975">
        <w:rPr>
          <w:sz w:val="20"/>
          <w:szCs w:val="20"/>
        </w:rPr>
        <w:t xml:space="preserve">reviews in both sets. </w:t>
      </w:r>
      <w:ins w:id="1" w:author="Bill Hanson" w:date="2020-05-07T15:40:00Z">
        <w:r w:rsidR="004623A3" w:rsidRPr="0061156A">
          <w:rPr>
            <w:sz w:val="20"/>
            <w:szCs w:val="20"/>
            <w:vertAlign w:val="superscript"/>
            <w:rPrChange w:id="2" w:author="Bill Hanson" w:date="2020-05-07T15:47:00Z">
              <w:rPr>
                <w:sz w:val="20"/>
                <w:szCs w:val="20"/>
              </w:rPr>
            </w:rPrChange>
          </w:rPr>
          <w:t>[4]</w:t>
        </w:r>
      </w:ins>
      <w:r w:rsidR="00FE4975">
        <w:rPr>
          <w:sz w:val="20"/>
          <w:szCs w:val="20"/>
        </w:rPr>
        <w:t xml:space="preserve"> The only preprocessing necessary was to change the classification labels from ‘pos’ and ‘neg’ to (1, -1).</w:t>
      </w:r>
    </w:p>
    <w:p w14:paraId="37A1E873" w14:textId="71B61BDD" w:rsidR="00FF068B" w:rsidRDefault="007E207E" w:rsidP="0035456E">
      <w:pPr>
        <w:pStyle w:val="Heading1"/>
      </w:pPr>
      <w:r>
        <w:t>Approach and</w:t>
      </w:r>
      <w:r w:rsidR="009F1373">
        <w:t xml:space="preserve"> Solution</w:t>
      </w:r>
    </w:p>
    <w:p w14:paraId="440AF4E8" w14:textId="27A00054"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r w:rsidR="009B07F0">
        <w:rPr>
          <w:sz w:val="20"/>
          <w:szCs w:val="20"/>
        </w:rPr>
        <w:t>accuracy</w:t>
      </w:r>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course for this task.  Our challenge, then was to try to </w:t>
      </w:r>
      <w:r>
        <w:rPr>
          <w:sz w:val="20"/>
          <w:szCs w:val="20"/>
        </w:rPr>
        <w:lastRenderedPageBreak/>
        <w:t xml:space="preserve">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080341A6"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w:t>
      </w:r>
      <w:r w:rsidR="00C82A52">
        <w:rPr>
          <w:sz w:val="20"/>
          <w:szCs w:val="20"/>
        </w:rPr>
        <w:t xml:space="preserve">preprocessed </w:t>
      </w:r>
      <w:r>
        <w:rPr>
          <w:sz w:val="20"/>
          <w:szCs w:val="20"/>
        </w:rPr>
        <w:t xml:space="preserve">vectors through their respective classifiers.  Once all classifiers made their predictions, then the five sets of predictions were combined via majority vote. </w:t>
      </w:r>
    </w:p>
    <w:p w14:paraId="6F2EA69F" w14:textId="7FFA2BFB"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w:t>
      </w:r>
      <w:r w:rsidR="00C82A52">
        <w:rPr>
          <w:sz w:val="20"/>
          <w:szCs w:val="20"/>
        </w:rPr>
        <w:t xml:space="preserve">coding </w:t>
      </w:r>
      <w:r w:rsidR="007006D5">
        <w:rPr>
          <w:sz w:val="20"/>
          <w:szCs w:val="20"/>
        </w:rPr>
        <w:t xml:space="preserve">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w:t>
      </w:r>
      <w:proofErr w:type="spellStart"/>
      <w:r>
        <w:rPr>
          <w:sz w:val="20"/>
          <w:szCs w:val="20"/>
        </w:rPr>
        <w:t>Keras</w:t>
      </w:r>
      <w:proofErr w:type="spellEnd"/>
      <w:r>
        <w:rPr>
          <w:sz w:val="20"/>
          <w:szCs w:val="20"/>
        </w:rPr>
        <w:t xml:space="preserve"> tokenizer, which includes limited stripping of unwanted characters.  Other approaches took a middle ground via text cleaning, </w:t>
      </w:r>
      <w:proofErr w:type="gramStart"/>
      <w:r>
        <w:rPr>
          <w:sz w:val="20"/>
          <w:szCs w:val="20"/>
        </w:rPr>
        <w:t>lemmatization</w:t>
      </w:r>
      <w:proofErr w:type="gramEnd"/>
      <w:r>
        <w:rPr>
          <w:sz w:val="20"/>
          <w:szCs w:val="20"/>
        </w:rPr>
        <w:t xml:space="preserve"> and parts-of-speech tagging.  </w:t>
      </w:r>
    </w:p>
    <w:p w14:paraId="6A2BB86E" w14:textId="56150000" w:rsidR="00464838" w:rsidRDefault="00464838" w:rsidP="00566A24">
      <w:pPr>
        <w:pStyle w:val="NoSpacing"/>
        <w:spacing w:after="240"/>
        <w:contextualSpacing w:val="0"/>
        <w:rPr>
          <w:sz w:val="20"/>
          <w:szCs w:val="20"/>
        </w:rPr>
      </w:pPr>
      <w:r>
        <w:rPr>
          <w:sz w:val="20"/>
          <w:szCs w:val="20"/>
        </w:rPr>
        <w:t xml:space="preserve">Once that was complete, reviews were vectorized, either via the </w:t>
      </w:r>
      <w:proofErr w:type="spellStart"/>
      <w:r>
        <w:rPr>
          <w:sz w:val="20"/>
          <w:szCs w:val="20"/>
        </w:rPr>
        <w:t>Keras</w:t>
      </w:r>
      <w:proofErr w:type="spellEnd"/>
      <w:r>
        <w:rPr>
          <w:sz w:val="20"/>
          <w:szCs w:val="20"/>
        </w:rPr>
        <w:t xml:space="preserve"> Tokenizer or the </w:t>
      </w:r>
      <w:proofErr w:type="spellStart"/>
      <w:r>
        <w:rPr>
          <w:sz w:val="20"/>
          <w:szCs w:val="20"/>
        </w:rPr>
        <w:t>sklearn</w:t>
      </w:r>
      <w:proofErr w:type="spellEnd"/>
      <w:r>
        <w:rPr>
          <w:sz w:val="20"/>
          <w:szCs w:val="20"/>
        </w:rPr>
        <w:t xml:space="preserve"> TFIDF</w:t>
      </w:r>
      <w:r w:rsidR="00C82A52">
        <w:rPr>
          <w:sz w:val="20"/>
          <w:szCs w:val="20"/>
        </w:rPr>
        <w:t xml:space="preserve"> </w:t>
      </w:r>
      <w:r>
        <w:rPr>
          <w:sz w:val="20"/>
          <w:szCs w:val="20"/>
        </w:rPr>
        <w:t xml:space="preserve">Vectorizer.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1E4D4A6B" w:rsidR="00403CEE" w:rsidRPr="00403CEE" w:rsidRDefault="007006D5" w:rsidP="0035456E">
      <w:pPr>
        <w:pStyle w:val="Heading1"/>
      </w:pPr>
      <w:r>
        <w:t>Results</w:t>
      </w:r>
    </w:p>
    <w:p w14:paraId="486168B6" w14:textId="40210BAF" w:rsidR="0035456E" w:rsidRDefault="00461E6D" w:rsidP="009F1373">
      <w:pPr>
        <w:pStyle w:val="NoSpacing"/>
        <w:spacing w:after="240"/>
        <w:contextualSpacing w:val="0"/>
        <w:rPr>
          <w:sz w:val="20"/>
          <w:szCs w:val="20"/>
        </w:rPr>
      </w:pPr>
      <w:r>
        <w:rPr>
          <w:sz w:val="20"/>
          <w:szCs w:val="20"/>
        </w:rPr>
        <w:t xml:space="preserve">The </w:t>
      </w:r>
      <w:proofErr w:type="gramStart"/>
      <w:r>
        <w:rPr>
          <w:sz w:val="20"/>
          <w:szCs w:val="20"/>
        </w:rPr>
        <w:t>final results</w:t>
      </w:r>
      <w:proofErr w:type="gramEnd"/>
      <w:r>
        <w:rPr>
          <w:sz w:val="20"/>
          <w:szCs w:val="20"/>
        </w:rPr>
        <w:t xml:space="preserve"> met our accuracy goal, albeit not by much.  The accuracy and f1 results of the five classifiers as well as the majority vote are shown below.  Four of the five individual classifiers turned in results in the upper 80s, the Logistic Regression classifier performed </w:t>
      </w:r>
      <w:proofErr w:type="gramStart"/>
      <w:r>
        <w:rPr>
          <w:sz w:val="20"/>
          <w:szCs w:val="20"/>
        </w:rPr>
        <w:t>best</w:t>
      </w:r>
      <w:proofErr w:type="gramEnd"/>
      <w:r>
        <w:rPr>
          <w:sz w:val="20"/>
          <w:szCs w:val="20"/>
        </w:rPr>
        <w:t xml:space="preserve"> and the Random Forest classifier trailed at a still-respectable 0.84 accuracy/f1.  Despite the </w:t>
      </w:r>
      <w:r w:rsidR="000573B3">
        <w:rPr>
          <w:sz w:val="20"/>
          <w:szCs w:val="20"/>
        </w:rPr>
        <w:t>different approaches to preparation and classification, it is apparent that there was not a lot of independence in these classifiers given the very small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del w:id="3" w:author="Bill Hanson" w:date="2020-05-07T15:37:00Z">
        <w:r w:rsidR="00B80B4F" w:rsidDel="004623A3">
          <w:rPr>
            <w:sz w:val="20"/>
            <w:szCs w:val="20"/>
          </w:rPr>
          <w:delText>As such, the final result of 0.90 was a bit disappointing, even though it met our goal.</w:delText>
        </w:r>
      </w:del>
      <w:ins w:id="4" w:author="Bill Hanson" w:date="2020-05-07T15:37:00Z">
        <w:r w:rsidR="004623A3">
          <w:rPr>
            <w:sz w:val="20"/>
            <w:szCs w:val="20"/>
          </w:rPr>
          <w:t xml:space="preserve">At the same time, our </w:t>
        </w:r>
        <w:proofErr w:type="gramStart"/>
        <w:r w:rsidR="004623A3">
          <w:rPr>
            <w:sz w:val="20"/>
            <w:szCs w:val="20"/>
          </w:rPr>
          <w:t>final result</w:t>
        </w:r>
        <w:proofErr w:type="gramEnd"/>
        <w:r w:rsidR="004623A3">
          <w:rPr>
            <w:sz w:val="20"/>
            <w:szCs w:val="20"/>
          </w:rPr>
          <w:t xml:space="preserve"> of 0.90 </w:t>
        </w:r>
      </w:ins>
      <w:ins w:id="5" w:author="Bill Hanson" w:date="2020-05-07T15:47:00Z">
        <w:r w:rsidR="0061156A">
          <w:rPr>
            <w:sz w:val="20"/>
            <w:szCs w:val="20"/>
          </w:rPr>
          <w:t xml:space="preserve">did </w:t>
        </w:r>
      </w:ins>
      <w:ins w:id="6" w:author="Bill Hanson" w:date="2020-05-07T15:37:00Z">
        <w:r w:rsidR="004623A3">
          <w:rPr>
            <w:sz w:val="20"/>
            <w:szCs w:val="20"/>
          </w:rPr>
          <w:t>match the accurac</w:t>
        </w:r>
      </w:ins>
      <w:ins w:id="7" w:author="Bill Hanson" w:date="2020-05-07T15:38:00Z">
        <w:r w:rsidR="004623A3">
          <w:rPr>
            <w:sz w:val="20"/>
            <w:szCs w:val="20"/>
          </w:rPr>
          <w:t xml:space="preserve">y </w:t>
        </w:r>
      </w:ins>
      <w:ins w:id="8" w:author="Bill Hanson" w:date="2020-05-07T15:37:00Z">
        <w:r w:rsidR="004623A3">
          <w:rPr>
            <w:sz w:val="20"/>
            <w:szCs w:val="20"/>
          </w:rPr>
          <w:t xml:space="preserve">benchmark set by the </w:t>
        </w:r>
      </w:ins>
      <w:ins w:id="9" w:author="Bill Hanson" w:date="2020-05-07T15:38:00Z">
        <w:r w:rsidR="004623A3">
          <w:rPr>
            <w:sz w:val="20"/>
            <w:szCs w:val="20"/>
          </w:rPr>
          <w:t xml:space="preserve">Maas, et al. </w:t>
        </w:r>
      </w:ins>
      <w:ins w:id="10" w:author="Bill Hanson" w:date="2020-05-07T15:37:00Z">
        <w:r w:rsidR="004623A3">
          <w:rPr>
            <w:sz w:val="20"/>
            <w:szCs w:val="20"/>
          </w:rPr>
          <w:t>paper</w:t>
        </w:r>
      </w:ins>
      <w:ins w:id="11" w:author="Bill Hanson" w:date="2020-05-07T15:38:00Z">
        <w:r w:rsidR="004623A3">
          <w:rPr>
            <w:sz w:val="20"/>
            <w:szCs w:val="20"/>
          </w:rPr>
          <w:t xml:space="preserve"> that introduced the dataset. </w:t>
        </w:r>
      </w:ins>
      <w:ins w:id="12" w:author="Bill Hanson" w:date="2020-05-07T15:43:00Z">
        <w:r w:rsidR="004623A3" w:rsidRPr="0061156A">
          <w:rPr>
            <w:sz w:val="20"/>
            <w:szCs w:val="20"/>
            <w:vertAlign w:val="superscript"/>
            <w:rPrChange w:id="13" w:author="Bill Hanson" w:date="2020-05-07T15:47:00Z">
              <w:rPr>
                <w:sz w:val="20"/>
                <w:szCs w:val="20"/>
              </w:rPr>
            </w:rPrChange>
          </w:rPr>
          <w:t>[5]</w:t>
        </w:r>
      </w:ins>
      <w:ins w:id="14" w:author="Bill Hanson" w:date="2020-05-07T15:37:00Z">
        <w:r w:rsidR="004623A3">
          <w:rPr>
            <w:sz w:val="20"/>
            <w:szCs w:val="20"/>
          </w:rPr>
          <w:t xml:space="preserve"> </w:t>
        </w:r>
      </w:ins>
      <w:r w:rsidR="00B80B4F">
        <w:rPr>
          <w:sz w:val="20"/>
          <w:szCs w:val="20"/>
        </w:rPr>
        <w:t xml:space="preserve">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6E3D9B91" w:rsidR="00B373C5" w:rsidRDefault="00116AAF" w:rsidP="00116AAF">
      <w:pPr>
        <w:pStyle w:val="Caption"/>
        <w:ind w:firstLine="540"/>
      </w:pPr>
      <w:r>
        <w:t xml:space="preserve">Table </w:t>
      </w:r>
      <w:fldSimple w:instr=" SEQ Table \* ARABIC ">
        <w:r w:rsidR="0061156A">
          <w:rPr>
            <w:noProof/>
          </w:rPr>
          <w:t>1</w:t>
        </w:r>
      </w:fldSimple>
      <w:r>
        <w:t>: Classifier Performance</w:t>
      </w:r>
    </w:p>
    <w:p w14:paraId="70E5EE1F" w14:textId="7667869A" w:rsidR="0061156A" w:rsidRDefault="00A16614" w:rsidP="000573B3">
      <w:pPr>
        <w:pStyle w:val="NoSpacing"/>
        <w:spacing w:after="240"/>
        <w:contextualSpacing w:val="0"/>
        <w:rPr>
          <w:ins w:id="15" w:author="Bill Hanson" w:date="2020-05-07T15:56:00Z"/>
          <w:sz w:val="20"/>
          <w:szCs w:val="20"/>
        </w:rPr>
      </w:pPr>
      <w:ins w:id="16" w:author="Bill Hanson" w:date="2020-05-07T16:05:00Z">
        <w:r>
          <w:rPr>
            <w:noProof/>
          </w:rPr>
          <w:lastRenderedPageBreak/>
          <mc:AlternateContent>
            <mc:Choice Requires="wps">
              <w:drawing>
                <wp:anchor distT="0" distB="0" distL="114300" distR="114300" simplePos="0" relativeHeight="251660288" behindDoc="0" locked="0" layoutInCell="1" allowOverlap="1" wp14:anchorId="7CA3C943" wp14:editId="17721013">
                  <wp:simplePos x="0" y="0"/>
                  <wp:positionH relativeFrom="column">
                    <wp:posOffset>488950</wp:posOffset>
                  </wp:positionH>
                  <wp:positionV relativeFrom="paragraph">
                    <wp:posOffset>1028700</wp:posOffset>
                  </wp:positionV>
                  <wp:extent cx="156654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6545" cy="635"/>
                          </a:xfrm>
                          <a:prstGeom prst="rect">
                            <a:avLst/>
                          </a:prstGeom>
                          <a:solidFill>
                            <a:prstClr val="white"/>
                          </a:solidFill>
                          <a:ln>
                            <a:noFill/>
                          </a:ln>
                        </wps:spPr>
                        <wps:txbx>
                          <w:txbxContent>
                            <w:p w14:paraId="6EE692D9" w14:textId="6BD165AC" w:rsidR="00A16614" w:rsidRPr="00AD4D20" w:rsidRDefault="00A16614" w:rsidP="00A16614">
                              <w:pPr>
                                <w:pStyle w:val="Caption"/>
                                <w:ind w:firstLine="0"/>
                                <w:rPr>
                                  <w:noProof/>
                                  <w:sz w:val="20"/>
                                  <w:szCs w:val="20"/>
                                </w:rPr>
                                <w:pPrChange w:id="17" w:author="Bill Hanson" w:date="2020-05-07T16:06:00Z">
                                  <w:pPr>
                                    <w:pStyle w:val="NoSpacing"/>
                                    <w:spacing w:after="240"/>
                                  </w:pPr>
                                </w:pPrChange>
                              </w:pPr>
                              <w:ins w:id="18" w:author="Bill Hanson" w:date="2020-05-07T16:05:00Z">
                                <w:r>
                                  <w:t xml:space="preserve">Figure </w:t>
                                </w:r>
                                <w:r>
                                  <w:fldChar w:fldCharType="begin"/>
                                </w:r>
                                <w:r>
                                  <w:instrText xml:space="preserve"> SEQ Figure \* ARABIC </w:instrText>
                                </w:r>
                              </w:ins>
                              <w:r>
                                <w:fldChar w:fldCharType="separate"/>
                              </w:r>
                              <w:ins w:id="19" w:author="Bill Hanson" w:date="2020-05-07T16:05:00Z">
                                <w:r>
                                  <w:rPr>
                                    <w:noProof/>
                                  </w:rPr>
                                  <w:t>1</w:t>
                                </w:r>
                                <w:r>
                                  <w:fldChar w:fldCharType="end"/>
                                </w:r>
                                <w:r>
                                  <w:t>: Confusion Matrix</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A3C943" id="_x0000_t202" coordsize="21600,21600" o:spt="202" path="m,l,21600r21600,l21600,xe">
                  <v:stroke joinstyle="miter"/>
                  <v:path gradientshapeok="t" o:connecttype="rect"/>
                </v:shapetype>
                <v:shape id="Text Box 4" o:spid="_x0000_s1026" type="#_x0000_t202" style="position:absolute;margin-left:38.5pt;margin-top:81pt;width:12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5gKgIAAF0EAAAOAAAAZHJzL2Uyb0RvYy54bWysVE2P2jAQvVfqf7B8L4Et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" stroked="f">
                  <v:textbox style="mso-fit-shape-to-text:t" inset="0,0,0,0">
                    <w:txbxContent>
                      <w:p w14:paraId="6EE692D9" w14:textId="6BD165AC" w:rsidR="00A16614" w:rsidRPr="00AD4D20" w:rsidRDefault="00A16614" w:rsidP="00A16614">
                        <w:pPr>
                          <w:pStyle w:val="Caption"/>
                          <w:ind w:firstLine="0"/>
                          <w:rPr>
                            <w:noProof/>
                            <w:sz w:val="20"/>
                            <w:szCs w:val="20"/>
                          </w:rPr>
                          <w:pPrChange w:id="20" w:author="Bill Hanson" w:date="2020-05-07T16:06:00Z">
                            <w:pPr>
                              <w:pStyle w:val="NoSpacing"/>
                              <w:spacing w:after="240"/>
                            </w:pPr>
                          </w:pPrChange>
                        </w:pPr>
                        <w:ins w:id="21" w:author="Bill Hanson" w:date="2020-05-07T16:05:00Z">
                          <w:r>
                            <w:t xml:space="preserve">Figure </w:t>
                          </w:r>
                          <w:r>
                            <w:fldChar w:fldCharType="begin"/>
                          </w:r>
                          <w:r>
                            <w:instrText xml:space="preserve"> SEQ Figure \* ARABIC </w:instrText>
                          </w:r>
                        </w:ins>
                        <w:r>
                          <w:fldChar w:fldCharType="separate"/>
                        </w:r>
                        <w:ins w:id="22" w:author="Bill Hanson" w:date="2020-05-07T16:05:00Z">
                          <w:r>
                            <w:rPr>
                              <w:noProof/>
                            </w:rPr>
                            <w:t>1</w:t>
                          </w:r>
                          <w:r>
                            <w:fldChar w:fldCharType="end"/>
                          </w:r>
                          <w:r>
                            <w:t>: Confusion Matrix</w:t>
                          </w:r>
                        </w:ins>
                      </w:p>
                    </w:txbxContent>
                  </v:textbox>
                  <w10:wrap type="topAndBottom"/>
                </v:shape>
              </w:pict>
            </mc:Fallback>
          </mc:AlternateContent>
        </w:r>
      </w:ins>
      <w:ins w:id="23" w:author="Bill Hanson" w:date="2020-05-07T16:03:00Z">
        <w:r>
          <w:rPr>
            <w:noProof/>
            <w:sz w:val="20"/>
            <w:szCs w:val="20"/>
          </w:rPr>
          <w:drawing>
            <wp:anchor distT="0" distB="0" distL="114300" distR="114300" simplePos="0" relativeHeight="251658240" behindDoc="0" locked="0" layoutInCell="1" allowOverlap="1" wp14:anchorId="54E0CA4D" wp14:editId="1E30EBBC">
              <wp:simplePos x="0" y="0"/>
              <wp:positionH relativeFrom="column">
                <wp:posOffset>488950</wp:posOffset>
              </wp:positionH>
              <wp:positionV relativeFrom="page">
                <wp:posOffset>1410970</wp:posOffset>
              </wp:positionV>
              <wp:extent cx="1566615" cy="475488"/>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615" cy="475488"/>
                      </a:xfrm>
                      <a:prstGeom prst="rect">
                        <a:avLst/>
                      </a:prstGeom>
                      <a:noFill/>
                    </pic:spPr>
                  </pic:pic>
                </a:graphicData>
              </a:graphic>
              <wp14:sizeRelV relativeFrom="margin">
                <wp14:pctHeight>0</wp14:pctHeight>
              </wp14:sizeRelV>
            </wp:anchor>
          </w:drawing>
        </w:r>
      </w:ins>
      <w:ins w:id="24" w:author="Bill Hanson" w:date="2020-05-07T15:56:00Z">
        <w:r w:rsidR="0061156A">
          <w:rPr>
            <w:sz w:val="20"/>
            <w:szCs w:val="20"/>
          </w:rPr>
          <w:t xml:space="preserve">The confusion matrix for the voting ensemble is below. </w:t>
        </w:r>
      </w:ins>
      <w:ins w:id="25" w:author="Bill Hanson" w:date="2020-05-07T16:04:00Z">
        <w:r>
          <w:rPr>
            <w:sz w:val="20"/>
            <w:szCs w:val="20"/>
          </w:rPr>
          <w:t xml:space="preserve"> Note that the correct and incorre</w:t>
        </w:r>
      </w:ins>
      <w:ins w:id="26" w:author="Bill Hanson" w:date="2020-05-07T16:05:00Z">
        <w:r>
          <w:rPr>
            <w:sz w:val="20"/>
            <w:szCs w:val="20"/>
          </w:rPr>
          <w:t>ct classification results are just about evenly balanced.</w:t>
        </w:r>
      </w:ins>
    </w:p>
    <w:p w14:paraId="1B5D2AFB" w14:textId="64A22115" w:rsidR="000573B3" w:rsidRDefault="00B80B4F" w:rsidP="000573B3">
      <w:pPr>
        <w:pStyle w:val="NoSpacing"/>
        <w:spacing w:after="240"/>
        <w:contextualSpacing w:val="0"/>
        <w:rPr>
          <w:sz w:val="20"/>
          <w:szCs w:val="20"/>
        </w:rPr>
      </w:pPr>
      <w:r w:rsidRPr="00B80B4F">
        <w:rPr>
          <w:sz w:val="20"/>
          <w:szCs w:val="20"/>
        </w:rPr>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proofErr w:type="spellStart"/>
            <w:r>
              <w:rPr>
                <w:sz w:val="20"/>
                <w:szCs w:val="20"/>
              </w:rPr>
              <w:t>Preproc</w:t>
            </w:r>
            <w:proofErr w:type="spellEnd"/>
            <w:r>
              <w:rPr>
                <w:sz w:val="20"/>
                <w:szCs w:val="20"/>
              </w:rPr>
              <w:t xml:space="preserve">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61156A">
            <w:pPr>
              <w:pStyle w:val="NoSpacing"/>
              <w:keepNext/>
              <w:contextualSpacing w:val="0"/>
              <w:jc w:val="center"/>
              <w:rPr>
                <w:sz w:val="20"/>
                <w:szCs w:val="20"/>
              </w:rPr>
            </w:pPr>
            <w:r>
              <w:rPr>
                <w:sz w:val="20"/>
                <w:szCs w:val="20"/>
              </w:rPr>
              <w:t>3434</w:t>
            </w:r>
          </w:p>
        </w:tc>
      </w:tr>
    </w:tbl>
    <w:p w14:paraId="17985D1C" w14:textId="35C1C767" w:rsidR="00D51819" w:rsidRDefault="0061156A" w:rsidP="0061156A">
      <w:pPr>
        <w:pStyle w:val="Caption"/>
        <w:rPr>
          <w:sz w:val="20"/>
          <w:szCs w:val="20"/>
        </w:rPr>
        <w:pPrChange w:id="27" w:author="Bill Hanson" w:date="2020-05-07T15:48:00Z">
          <w:pPr>
            <w:pStyle w:val="NoSpacing"/>
            <w:spacing w:after="240"/>
            <w:contextualSpacing w:val="0"/>
          </w:pPr>
        </w:pPrChange>
      </w:pPr>
      <w:ins w:id="28" w:author="Bill Hanson" w:date="2020-05-07T15:48:00Z">
        <w:r>
          <w:t xml:space="preserve">Table </w:t>
        </w:r>
        <w:r>
          <w:fldChar w:fldCharType="begin"/>
        </w:r>
        <w:r>
          <w:instrText xml:space="preserve"> SEQ Table \* ARABIC </w:instrText>
        </w:r>
      </w:ins>
      <w:r>
        <w:fldChar w:fldCharType="separate"/>
      </w:r>
      <w:ins w:id="29" w:author="Bill Hanson" w:date="2020-05-07T15:48:00Z">
        <w:r>
          <w:rPr>
            <w:noProof/>
          </w:rPr>
          <w:t>2</w:t>
        </w:r>
        <w:r>
          <w:fldChar w:fldCharType="end"/>
        </w:r>
        <w:r>
          <w:t>: Classifier Run Times</w:t>
        </w:r>
      </w:ins>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 xml:space="preserve">the expected pattern.  As anticipated, unanimous decisions were both most common (74%) and the most accurate at about 0.96.  Decisions that were essentially split decisions (3:2) were the least common (11%) and least accurate (0.62).  Decisions that were 4:1 </w:t>
      </w:r>
      <w:proofErr w:type="gramStart"/>
      <w:r w:rsidR="00824A6B">
        <w:rPr>
          <w:sz w:val="20"/>
          <w:szCs w:val="20"/>
        </w:rPr>
        <w:t>splits</w:t>
      </w:r>
      <w:proofErr w:type="gramEnd"/>
      <w:r w:rsidR="00824A6B">
        <w:rPr>
          <w:sz w:val="20"/>
          <w:szCs w:val="20"/>
        </w:rPr>
        <w:t xml:space="preserve"> made up 15% of the results and had an accuracy of 0.79.  The results are summarized in the chart below.</w:t>
      </w:r>
    </w:p>
    <w:p w14:paraId="24F356FD" w14:textId="77777777" w:rsidR="0061156A" w:rsidRDefault="0061156A" w:rsidP="0061156A">
      <w:pPr>
        <w:pStyle w:val="NoSpacing"/>
        <w:keepNext/>
        <w:spacing w:after="240"/>
        <w:contextualSpacing w:val="0"/>
        <w:rPr>
          <w:ins w:id="30" w:author="Bill Hanson" w:date="2020-05-07T15:50:00Z"/>
        </w:rPr>
        <w:pPrChange w:id="31" w:author="Bill Hanson" w:date="2020-05-07T15:50:00Z">
          <w:pPr>
            <w:pStyle w:val="NoSpacing"/>
            <w:spacing w:after="240"/>
            <w:contextualSpacing w:val="0"/>
          </w:pPr>
        </w:pPrChange>
      </w:pPr>
      <w:ins w:id="32" w:author="Bill Hanson" w:date="2020-05-07T15:49:00Z">
        <w:r>
          <w:rPr>
            <w:noProof/>
            <w:sz w:val="20"/>
            <w:szCs w:val="20"/>
          </w:rPr>
          <w:drawing>
            <wp:inline distT="0" distB="0" distL="0" distR="0" wp14:anchorId="7C170E07" wp14:editId="47567F33">
              <wp:extent cx="2644140" cy="15894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776" cy="1601217"/>
                      </a:xfrm>
                      <a:prstGeom prst="rect">
                        <a:avLst/>
                      </a:prstGeom>
                      <a:noFill/>
                    </pic:spPr>
                  </pic:pic>
                </a:graphicData>
              </a:graphic>
            </wp:inline>
          </w:drawing>
        </w:r>
      </w:ins>
    </w:p>
    <w:p w14:paraId="265CDDF9" w14:textId="3530F080" w:rsidR="0061156A" w:rsidRDefault="0061156A" w:rsidP="0061156A">
      <w:pPr>
        <w:pStyle w:val="Caption"/>
        <w:rPr>
          <w:ins w:id="33" w:author="Bill Hanson" w:date="2020-05-07T15:50:00Z"/>
        </w:rPr>
      </w:pPr>
      <w:ins w:id="34" w:author="Bill Hanson" w:date="2020-05-07T15:50:00Z">
        <w:r>
          <w:t xml:space="preserve">Figure </w:t>
        </w:r>
        <w:r>
          <w:fldChar w:fldCharType="begin"/>
        </w:r>
        <w:r>
          <w:instrText xml:space="preserve"> SEQ Figure \* ARABIC </w:instrText>
        </w:r>
      </w:ins>
      <w:r>
        <w:fldChar w:fldCharType="separate"/>
      </w:r>
      <w:ins w:id="35" w:author="Bill Hanson" w:date="2020-05-07T16:05:00Z">
        <w:r w:rsidR="00A16614">
          <w:rPr>
            <w:noProof/>
          </w:rPr>
          <w:t>2</w:t>
        </w:r>
      </w:ins>
      <w:ins w:id="36" w:author="Bill Hanson" w:date="2020-05-07T15:50:00Z">
        <w:r>
          <w:fldChar w:fldCharType="end"/>
        </w:r>
        <w:r>
          <w:t>: Voting Results vs. Error Rate</w:t>
        </w:r>
      </w:ins>
    </w:p>
    <w:p w14:paraId="42738DCE" w14:textId="0D2DA2CE" w:rsidR="00824A6B" w:rsidDel="00A16614" w:rsidRDefault="00824A6B" w:rsidP="000573B3">
      <w:pPr>
        <w:pStyle w:val="NoSpacing"/>
        <w:spacing w:after="240"/>
        <w:contextualSpacing w:val="0"/>
        <w:rPr>
          <w:del w:id="37" w:author="Bill Hanson" w:date="2020-05-07T16:06:00Z"/>
          <w:sz w:val="20"/>
          <w:szCs w:val="20"/>
        </w:rPr>
      </w:pPr>
      <w:del w:id="38" w:author="Bill Hanson" w:date="2020-05-07T15:49:00Z">
        <w:r w:rsidDel="0061156A">
          <w:rPr>
            <w:noProof/>
          </w:rPr>
          <w:drawing>
            <wp:inline distT="0" distB="0" distL="0" distR="0" wp14:anchorId="28F98FFA" wp14:editId="0F0C1C71">
              <wp:extent cx="2743200" cy="1645920"/>
              <wp:effectExtent l="0" t="0" r="0" b="11430"/>
              <wp:docPr id="1" name="Chart 1">
                <a:extLst xmlns:a="http://schemas.openxmlformats.org/drawingml/2006/main">
                  <a:ext uri="{FF2B5EF4-FFF2-40B4-BE49-F238E27FC236}">
                    <a16:creationId xmlns:a16="http://schemas.microsoft.com/office/drawing/2014/main" id="{5A876A6F-B80B-4CA1-BCC5-63A851662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1AAD5B14" w14:textId="2ACB678E" w:rsidR="00824A6B" w:rsidDel="00A16614" w:rsidRDefault="00824A6B" w:rsidP="000573B3">
      <w:pPr>
        <w:pStyle w:val="NoSpacing"/>
        <w:spacing w:after="240"/>
        <w:contextualSpacing w:val="0"/>
        <w:rPr>
          <w:del w:id="39" w:author="Bill Hanson" w:date="2020-05-07T16:06:00Z"/>
          <w:sz w:val="20"/>
          <w:szCs w:val="20"/>
        </w:rPr>
      </w:pP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rsidP="00340BD0">
      <w:pPr>
        <w:spacing w:after="240"/>
        <w:ind w:firstLine="0"/>
        <w:contextualSpacing w:val="0"/>
        <w:rPr>
          <w:rFonts w:eastAsia="Times New Roman" w:cs="Times New Roman"/>
          <w:i/>
          <w:iCs/>
          <w:color w:val="000000"/>
          <w:sz w:val="20"/>
          <w:szCs w:val="20"/>
        </w:rPr>
        <w:pPrChange w:id="40" w:author="Bill Hanson" w:date="2020-05-07T16:12:00Z">
          <w:pPr>
            <w:ind w:firstLine="0"/>
            <w:contextualSpacing w:val="0"/>
          </w:pPr>
        </w:pPrChange>
      </w:pPr>
      <w:r w:rsidRPr="00F931D9">
        <w:rPr>
          <w:rFonts w:eastAsia="Times New Roman" w:cs="Times New Roman"/>
          <w:i/>
          <w:iCs/>
          <w:color w:val="000000"/>
          <w:sz w:val="20"/>
          <w:szCs w:val="20"/>
        </w:rPr>
        <w:t xml:space="preserve">I do not see what </w:t>
      </w:r>
      <w:proofErr w:type="gramStart"/>
      <w:r w:rsidRPr="00F931D9">
        <w:rPr>
          <w:rFonts w:eastAsia="Times New Roman" w:cs="Times New Roman"/>
          <w:i/>
          <w:iCs/>
          <w:color w:val="000000"/>
          <w:sz w:val="20"/>
          <w:szCs w:val="20"/>
        </w:rPr>
        <w:t>is the whole deal about this movie</w:t>
      </w:r>
      <w:proofErr w:type="gramEnd"/>
      <w:r w:rsidRPr="00F931D9">
        <w:rPr>
          <w:rFonts w:eastAsia="Times New Roman" w:cs="Times New Roman"/>
          <w:i/>
          <w:iCs/>
          <w:color w:val="000000"/>
          <w:sz w:val="20"/>
          <w:szCs w:val="20"/>
        </w:rPr>
        <w:t xml:space="preserve">. Patricia </w:t>
      </w:r>
      <w:proofErr w:type="spellStart"/>
      <w:r w:rsidRPr="00F931D9">
        <w:rPr>
          <w:rFonts w:eastAsia="Times New Roman" w:cs="Times New Roman"/>
          <w:i/>
          <w:iCs/>
          <w:color w:val="000000"/>
          <w:sz w:val="20"/>
          <w:szCs w:val="20"/>
        </w:rPr>
        <w:t>Kaas</w:t>
      </w:r>
      <w:proofErr w:type="spellEnd"/>
      <w:r w:rsidRPr="00F931D9">
        <w:rPr>
          <w:rFonts w:eastAsia="Times New Roman" w:cs="Times New Roman"/>
          <w:i/>
          <w:iCs/>
          <w:color w:val="000000"/>
          <w:sz w:val="20"/>
          <w:szCs w:val="20"/>
        </w:rPr>
        <w:t xml:space="preserve">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04E29ABC" w14:textId="27DEF9F9" w:rsidR="00F931D9" w:rsidDel="00340BD0" w:rsidRDefault="00F931D9" w:rsidP="000573B3">
      <w:pPr>
        <w:pStyle w:val="NoSpacing"/>
        <w:spacing w:after="240"/>
        <w:contextualSpacing w:val="0"/>
        <w:rPr>
          <w:del w:id="41" w:author="Bill Hanson" w:date="2020-05-07T16:11:00Z"/>
          <w:sz w:val="20"/>
          <w:szCs w:val="20"/>
        </w:rPr>
      </w:pPr>
    </w:p>
    <w:p w14:paraId="6DE551B5" w14:textId="1EB4F9ED"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The real surprise of this effortlessly lightweight movie is how such a </w:t>
      </w:r>
      <w:proofErr w:type="gramStart"/>
      <w:r w:rsidRPr="00F931D9">
        <w:rPr>
          <w:rFonts w:eastAsia="Times New Roman" w:cs="Times New Roman"/>
          <w:i/>
          <w:iCs/>
          <w:color w:val="000000"/>
          <w:sz w:val="20"/>
          <w:szCs w:val="20"/>
        </w:rPr>
        <w:t>top notch</w:t>
      </w:r>
      <w:proofErr w:type="gramEnd"/>
      <w:r w:rsidRPr="00F931D9">
        <w:rPr>
          <w:rFonts w:eastAsia="Times New Roman" w:cs="Times New Roman"/>
          <w:i/>
          <w:iCs/>
          <w:color w:val="000000"/>
          <w:sz w:val="20"/>
          <w:szCs w:val="20"/>
        </w:rPr>
        <w:t xml:space="preserve"> cast got assembled for what is nothing more than a hammy uninspiring affair. </w:t>
      </w:r>
      <w:proofErr w:type="gramStart"/>
      <w:r w:rsidRPr="00F931D9">
        <w:rPr>
          <w:rFonts w:eastAsia="Times New Roman" w:cs="Times New Roman"/>
          <w:i/>
          <w:iCs/>
          <w:color w:val="000000"/>
          <w:sz w:val="20"/>
          <w:szCs w:val="20"/>
        </w:rPr>
        <w:t>Presumably</w:t>
      </w:r>
      <w:proofErr w:type="gramEnd"/>
      <w:r w:rsidRPr="00F931D9">
        <w:rPr>
          <w:rFonts w:eastAsia="Times New Roman" w:cs="Times New Roman"/>
          <w:i/>
          <w:iCs/>
          <w:color w:val="000000"/>
          <w:sz w:val="20"/>
          <w:szCs w:val="20"/>
        </w:rPr>
        <w:t xml:space="preserve">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xml:space="preserve">. Gambon actually steals the show, and anyone who has caught some of his performances in the likes of Have I Got News </w:t>
      </w:r>
      <w:proofErr w:type="gramStart"/>
      <w:r w:rsidRPr="00F931D9">
        <w:rPr>
          <w:rFonts w:eastAsia="Times New Roman" w:cs="Times New Roman"/>
          <w:i/>
          <w:iCs/>
          <w:color w:val="000000"/>
          <w:sz w:val="20"/>
          <w:szCs w:val="20"/>
        </w:rPr>
        <w:t>For</w:t>
      </w:r>
      <w:proofErr w:type="gramEnd"/>
      <w:r w:rsidRPr="00F931D9">
        <w:rPr>
          <w:rFonts w:eastAsia="Times New Roman" w:cs="Times New Roman"/>
          <w:i/>
          <w:iCs/>
          <w:color w:val="000000"/>
          <w:sz w:val="20"/>
          <w:szCs w:val="20"/>
        </w:rPr>
        <w:t xml:space="preserve"> You will know that he is a wonderfully funny man. But </w:t>
      </w:r>
      <w:proofErr w:type="gramStart"/>
      <w:r w:rsidRPr="00F931D9">
        <w:rPr>
          <w:rFonts w:eastAsia="Times New Roman" w:cs="Times New Roman"/>
          <w:i/>
          <w:iCs/>
          <w:color w:val="000000"/>
          <w:sz w:val="20"/>
          <w:szCs w:val="20"/>
        </w:rPr>
        <w:t>overall</w:t>
      </w:r>
      <w:proofErr w:type="gramEnd"/>
      <w:r w:rsidRPr="00F931D9">
        <w:rPr>
          <w:rFonts w:eastAsia="Times New Roman" w:cs="Times New Roman"/>
          <w:i/>
          <w:iCs/>
          <w:color w:val="000000"/>
          <w:sz w:val="20"/>
          <w:szCs w:val="20"/>
        </w:rPr>
        <w:t xml:space="preserve">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76775ECD" w:rsidR="00F931D9" w:rsidRPr="00CD0DCD" w:rsidRDefault="00F931D9" w:rsidP="00F931D9">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w:t>
      </w:r>
      <w:proofErr w:type="gramStart"/>
      <w:r w:rsidR="00287B85" w:rsidRPr="00CD0DCD">
        <w:rPr>
          <w:rFonts w:eastAsia="Times New Roman" w:cs="Times New Roman"/>
          <w:color w:val="000000"/>
          <w:sz w:val="20"/>
          <w:szCs w:val="20"/>
        </w:rPr>
        <w:t xml:space="preserve">It is </w:t>
      </w:r>
      <w:r w:rsidR="00287B85" w:rsidRPr="00CD0DCD">
        <w:rPr>
          <w:rFonts w:eastAsia="Times New Roman" w:cs="Times New Roman"/>
          <w:color w:val="000000"/>
          <w:sz w:val="20"/>
          <w:szCs w:val="20"/>
        </w:rPr>
        <w:lastRenderedPageBreak/>
        <w:t>clear that a</w:t>
      </w:r>
      <w:proofErr w:type="gramEnd"/>
      <w:r w:rsidR="00287B85" w:rsidRPr="00CD0DCD">
        <w:rPr>
          <w:rFonts w:eastAsia="Times New Roman" w:cs="Times New Roman"/>
          <w:color w:val="000000"/>
          <w:sz w:val="20"/>
          <w:szCs w:val="20"/>
        </w:rPr>
        <w:t xml:space="preserve"> more nuanced approach to classification is required to correctly categorize reviews like these.  </w:t>
      </w:r>
    </w:p>
    <w:p w14:paraId="2D6441E9" w14:textId="16877F43" w:rsidR="00287B85" w:rsidDel="0061156A" w:rsidRDefault="00287B85" w:rsidP="00F931D9">
      <w:pPr>
        <w:ind w:firstLine="0"/>
        <w:contextualSpacing w:val="0"/>
        <w:rPr>
          <w:del w:id="42" w:author="Bill Hanson" w:date="2020-05-07T15:51:00Z"/>
          <w:rFonts w:eastAsia="Times New Roman" w:cs="Times New Roman"/>
          <w:color w:val="000000"/>
          <w:sz w:val="22"/>
        </w:rPr>
      </w:pPr>
    </w:p>
    <w:p w14:paraId="71408E28" w14:textId="634CDB57" w:rsidR="00CD0DCD" w:rsidDel="0061156A" w:rsidRDefault="00CD0DCD" w:rsidP="0061156A">
      <w:pPr>
        <w:spacing w:line="480" w:lineRule="auto"/>
        <w:ind w:firstLine="0"/>
        <w:contextualSpacing w:val="0"/>
        <w:rPr>
          <w:del w:id="43" w:author="Bill Hanson" w:date="2020-05-07T15:51:00Z"/>
          <w:rFonts w:eastAsia="Times New Roman" w:cs="Times New Roman"/>
          <w:b/>
          <w:color w:val="000000"/>
          <w:sz w:val="22"/>
          <w:szCs w:val="32"/>
        </w:rPr>
        <w:pPrChange w:id="44" w:author="Bill Hanson" w:date="2020-05-07T15:50:00Z">
          <w:pPr>
            <w:spacing w:line="480" w:lineRule="auto"/>
            <w:contextualSpacing w:val="0"/>
          </w:pPr>
        </w:pPrChange>
      </w:pPr>
      <w:del w:id="45" w:author="Bill Hanson" w:date="2020-05-07T15:51:00Z">
        <w:r w:rsidDel="0061156A">
          <w:rPr>
            <w:rFonts w:eastAsia="Times New Roman" w:cs="Times New Roman"/>
            <w:color w:val="000000"/>
            <w:sz w:val="22"/>
          </w:rPr>
          <w:br w:type="page"/>
        </w:r>
      </w:del>
    </w:p>
    <w:p w14:paraId="3848AF1A" w14:textId="13F320DE" w:rsidR="00287B85" w:rsidRDefault="00287B85" w:rsidP="00287B85">
      <w:pPr>
        <w:pStyle w:val="Heading1"/>
        <w:rPr>
          <w:rFonts w:eastAsia="Times New Roman" w:cs="Times New Roman"/>
          <w:color w:val="000000"/>
          <w:sz w:val="22"/>
        </w:rPr>
      </w:pPr>
      <w:r>
        <w:rPr>
          <w:rFonts w:eastAsia="Times New Roman" w:cs="Times New Roman"/>
          <w:color w:val="000000"/>
          <w:sz w:val="22"/>
        </w:rPr>
        <w:t>Conclusions and Further Steps</w:t>
      </w:r>
    </w:p>
    <w:p w14:paraId="77F0442C" w14:textId="295D89C2"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ins w:id="46" w:author="Bill Hanson" w:date="2020-05-07T15:52:00Z">
        <w:r w:rsidR="0061156A">
          <w:rPr>
            <w:rFonts w:eastAsia="Times New Roman" w:cs="Times New Roman"/>
            <w:color w:val="000000"/>
            <w:sz w:val="20"/>
            <w:szCs w:val="20"/>
          </w:rPr>
          <w:t>At the same time t</w:t>
        </w:r>
      </w:ins>
      <w:ins w:id="47" w:author="Bill Hanson" w:date="2020-05-07T15:51:00Z">
        <w:r w:rsidR="0061156A">
          <w:rPr>
            <w:rFonts w:eastAsia="Times New Roman" w:cs="Times New Roman"/>
            <w:color w:val="000000"/>
            <w:sz w:val="20"/>
            <w:szCs w:val="20"/>
          </w:rPr>
          <w:t xml:space="preserve">he </w:t>
        </w:r>
      </w:ins>
      <w:ins w:id="48" w:author="Bill Hanson" w:date="2020-05-07T15:53:00Z">
        <w:r w:rsidR="0061156A">
          <w:rPr>
            <w:rFonts w:eastAsia="Times New Roman" w:cs="Times New Roman"/>
            <w:color w:val="000000"/>
            <w:sz w:val="20"/>
            <w:szCs w:val="20"/>
          </w:rPr>
          <w:t>voting ensemble</w:t>
        </w:r>
      </w:ins>
      <w:ins w:id="49" w:author="Bill Hanson" w:date="2020-05-07T15:51:00Z">
        <w:r w:rsidR="0061156A">
          <w:rPr>
            <w:rFonts w:eastAsia="Times New Roman" w:cs="Times New Roman"/>
            <w:color w:val="000000"/>
            <w:sz w:val="20"/>
            <w:szCs w:val="20"/>
          </w:rPr>
          <w:t xml:space="preserve"> approach matched t</w:t>
        </w:r>
      </w:ins>
      <w:ins w:id="50" w:author="Bill Hanson" w:date="2020-05-07T15:52:00Z">
        <w:r w:rsidR="0061156A">
          <w:rPr>
            <w:rFonts w:eastAsia="Times New Roman" w:cs="Times New Roman"/>
            <w:color w:val="000000"/>
            <w:sz w:val="20"/>
            <w:szCs w:val="20"/>
          </w:rPr>
          <w:t xml:space="preserve">he 0.90 accuracy benchmark in the original Maas, et al. paper. </w:t>
        </w:r>
      </w:ins>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3B76429B"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w:t>
      </w:r>
      <w:proofErr w:type="spellStart"/>
      <w:r>
        <w:rPr>
          <w:rFonts w:eastAsia="Times New Roman" w:cs="Times New Roman"/>
          <w:color w:val="000000"/>
          <w:sz w:val="20"/>
          <w:szCs w:val="20"/>
        </w:rPr>
        <w:t>spaCy</w:t>
      </w:r>
      <w:proofErr w:type="spellEnd"/>
      <w:r>
        <w:rPr>
          <w:rFonts w:eastAsia="Times New Roman" w:cs="Times New Roman"/>
          <w:color w:val="000000"/>
          <w:sz w:val="20"/>
          <w:szCs w:val="20"/>
        </w:rPr>
        <w:t xml:space="preserve"> and BERT) that could </w:t>
      </w:r>
      <w:r w:rsidR="00A35DD2">
        <w:rPr>
          <w:rFonts w:eastAsia="Times New Roman" w:cs="Times New Roman"/>
          <w:color w:val="000000"/>
          <w:sz w:val="20"/>
          <w:szCs w:val="20"/>
        </w:rPr>
        <w:t>have been</w:t>
      </w:r>
      <w:r>
        <w:rPr>
          <w:rFonts w:eastAsia="Times New Roman" w:cs="Times New Roman"/>
          <w:color w:val="000000"/>
          <w:sz w:val="20"/>
          <w:szCs w:val="20"/>
        </w:rPr>
        <w:t xml:space="preserve"> used to </w:t>
      </w:r>
      <w:r w:rsidR="00A35DD2">
        <w:rPr>
          <w:rFonts w:eastAsia="Times New Roman" w:cs="Times New Roman"/>
          <w:color w:val="000000"/>
          <w:sz w:val="20"/>
          <w:szCs w:val="20"/>
        </w:rPr>
        <w:t xml:space="preserve">our </w:t>
      </w:r>
      <w:r>
        <w:rPr>
          <w:rFonts w:eastAsia="Times New Roman" w:cs="Times New Roman"/>
          <w:color w:val="000000"/>
          <w:sz w:val="20"/>
          <w:szCs w:val="20"/>
        </w:rPr>
        <w:t xml:space="preserve">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368D9625"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improve performance.  One thing that we observed is, not surprisingly, that classifier performance improved </w:t>
      </w:r>
      <w:r w:rsidR="009E0D18">
        <w:rPr>
          <w:rFonts w:eastAsia="Times New Roman" w:cs="Times New Roman"/>
          <w:color w:val="000000"/>
          <w:sz w:val="20"/>
          <w:szCs w:val="20"/>
        </w:rPr>
        <w:t xml:space="preserve">slightly </w:t>
      </w:r>
      <w:r>
        <w:rPr>
          <w:rFonts w:eastAsia="Times New Roman" w:cs="Times New Roman"/>
          <w:color w:val="000000"/>
          <w:sz w:val="20"/>
          <w:szCs w:val="20"/>
        </w:rPr>
        <w:t xml:space="preserve">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w:t>
      </w:r>
      <w:r w:rsidR="009E0D18">
        <w:rPr>
          <w:rFonts w:eastAsia="Times New Roman" w:cs="Times New Roman"/>
          <w:color w:val="000000"/>
          <w:sz w:val="20"/>
          <w:szCs w:val="20"/>
        </w:rPr>
        <w:t xml:space="preserve">optimal </w:t>
      </w:r>
      <w:r w:rsidR="0099292F">
        <w:rPr>
          <w:rFonts w:eastAsia="Times New Roman" w:cs="Times New Roman"/>
          <w:color w:val="000000"/>
          <w:sz w:val="20"/>
          <w:szCs w:val="20"/>
        </w:rPr>
        <w:t xml:space="preserve">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1AC56A2B" w:rsidR="0099292F" w:rsidRPr="00CD0DCD" w:rsidRDefault="009E0D18"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We learned that</w:t>
      </w:r>
      <w:r w:rsidR="0099292F">
        <w:rPr>
          <w:rFonts w:eastAsia="Times New Roman" w:cs="Times New Roman"/>
          <w:color w:val="000000"/>
          <w:sz w:val="20"/>
          <w:szCs w:val="20"/>
        </w:rPr>
        <w:t xml:space="preserve"> LSTM or CNN may yield better </w:t>
      </w:r>
      <w:proofErr w:type="gramStart"/>
      <w:r w:rsidR="0099292F">
        <w:rPr>
          <w:rFonts w:eastAsia="Times New Roman" w:cs="Times New Roman"/>
          <w:color w:val="000000"/>
          <w:sz w:val="20"/>
          <w:szCs w:val="20"/>
        </w:rPr>
        <w:t>results</w:t>
      </w:r>
      <w:r>
        <w:rPr>
          <w:rFonts w:eastAsia="Times New Roman" w:cs="Times New Roman"/>
          <w:color w:val="000000"/>
          <w:sz w:val="20"/>
          <w:szCs w:val="20"/>
        </w:rPr>
        <w:t>,  however</w:t>
      </w:r>
      <w:proofErr w:type="gramEnd"/>
      <w:r w:rsidR="0099292F">
        <w:rPr>
          <w:rFonts w:eastAsia="Times New Roman" w:cs="Times New Roman"/>
          <w:color w:val="000000"/>
          <w:sz w:val="20"/>
          <w:szCs w:val="20"/>
        </w:rPr>
        <w:t xml:space="preserve">, the necessary self-study to make these classifiers work robustly was beyond the scope </w:t>
      </w:r>
      <w:r>
        <w:rPr>
          <w:rFonts w:eastAsia="Times New Roman" w:cs="Times New Roman"/>
          <w:color w:val="000000"/>
          <w:sz w:val="20"/>
          <w:szCs w:val="20"/>
        </w:rPr>
        <w:t xml:space="preserve">and time limits </w:t>
      </w:r>
      <w:r w:rsidR="0099292F">
        <w:rPr>
          <w:rFonts w:eastAsia="Times New Roman" w:cs="Times New Roman"/>
          <w:color w:val="000000"/>
          <w:sz w:val="20"/>
          <w:szCs w:val="20"/>
        </w:rPr>
        <w:t xml:space="preserve">of this course.  Such an effort is probably better suited to an MS Thesis.  We </w:t>
      </w:r>
      <w:r>
        <w:rPr>
          <w:rFonts w:eastAsia="Times New Roman" w:cs="Times New Roman"/>
          <w:color w:val="000000"/>
          <w:sz w:val="20"/>
          <w:szCs w:val="20"/>
        </w:rPr>
        <w:t xml:space="preserve">were able to </w:t>
      </w:r>
      <w:r w:rsidR="0099292F">
        <w:rPr>
          <w:rFonts w:eastAsia="Times New Roman" w:cs="Times New Roman"/>
          <w:color w:val="000000"/>
          <w:sz w:val="20"/>
          <w:szCs w:val="20"/>
        </w:rPr>
        <w:t xml:space="preserve">get a CNN network approach built, but the results were </w:t>
      </w:r>
      <w:proofErr w:type="gramStart"/>
      <w:r w:rsidR="0099292F">
        <w:rPr>
          <w:rFonts w:eastAsia="Times New Roman" w:cs="Times New Roman"/>
          <w:color w:val="000000"/>
          <w:sz w:val="20"/>
          <w:szCs w:val="20"/>
        </w:rPr>
        <w:t>disappointing</w:t>
      </w:r>
      <w:proofErr w:type="gramEnd"/>
      <w:r w:rsidR="0099292F">
        <w:rPr>
          <w:rFonts w:eastAsia="Times New Roman" w:cs="Times New Roman"/>
          <w:color w:val="000000"/>
          <w:sz w:val="20"/>
          <w:szCs w:val="20"/>
        </w:rPr>
        <w:t xml:space="preserve"> and we were unable to </w:t>
      </w:r>
      <w:r w:rsidR="00C8759B">
        <w:rPr>
          <w:rFonts w:eastAsia="Times New Roman" w:cs="Times New Roman"/>
          <w:color w:val="000000"/>
          <w:sz w:val="20"/>
          <w:szCs w:val="20"/>
        </w:rPr>
        <w:t xml:space="preserve">markedly improve </w:t>
      </w:r>
      <w:r>
        <w:rPr>
          <w:rFonts w:eastAsia="Times New Roman" w:cs="Times New Roman"/>
          <w:color w:val="000000"/>
          <w:sz w:val="20"/>
          <w:szCs w:val="20"/>
        </w:rPr>
        <w:t xml:space="preserve">the results </w:t>
      </w:r>
      <w:r w:rsidR="00C8759B">
        <w:rPr>
          <w:rFonts w:eastAsia="Times New Roman" w:cs="Times New Roman"/>
          <w:color w:val="000000"/>
          <w:sz w:val="20"/>
          <w:szCs w:val="20"/>
        </w:rPr>
        <w:t xml:space="preserve">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2286A48D" w:rsidR="00C8759B" w:rsidRPr="00340BD0" w:rsidRDefault="00C8759B" w:rsidP="00F931D9">
      <w:pPr>
        <w:ind w:firstLine="0"/>
        <w:contextualSpacing w:val="0"/>
        <w:rPr>
          <w:rFonts w:eastAsia="Times New Roman" w:cs="Times New Roman"/>
          <w:color w:val="000000"/>
          <w:sz w:val="20"/>
          <w:szCs w:val="20"/>
          <w:rPrChange w:id="51" w:author="Bill Hanson" w:date="2020-05-07T16:11:00Z">
            <w:rPr>
              <w:rFonts w:eastAsia="Times New Roman" w:cs="Times New Roman"/>
              <w:color w:val="000000"/>
              <w:sz w:val="22"/>
            </w:rPr>
          </w:rPrChange>
        </w:rPr>
      </w:pPr>
      <w:r w:rsidRPr="00340BD0">
        <w:rPr>
          <w:rFonts w:eastAsia="Times New Roman" w:cs="Times New Roman"/>
          <w:color w:val="000000"/>
          <w:sz w:val="20"/>
          <w:szCs w:val="20"/>
          <w:rPrChange w:id="52" w:author="Bill Hanson" w:date="2020-05-07T16:11:00Z">
            <w:rPr>
              <w:rFonts w:eastAsia="Times New Roman" w:cs="Times New Roman"/>
              <w:color w:val="000000"/>
              <w:sz w:val="22"/>
            </w:rPr>
          </w:rPrChange>
        </w:rPr>
        <w:t xml:space="preserve">In summary, </w:t>
      </w:r>
      <w:r w:rsidRPr="00340BD0">
        <w:rPr>
          <w:rFonts w:eastAsia="Times New Roman" w:cs="Times New Roman"/>
          <w:i/>
          <w:iCs/>
          <w:color w:val="000000"/>
          <w:sz w:val="20"/>
          <w:szCs w:val="20"/>
          <w:rPrChange w:id="53" w:author="Bill Hanson" w:date="2020-05-07T16:11:00Z">
            <w:rPr>
              <w:rFonts w:eastAsia="Times New Roman" w:cs="Times New Roman"/>
              <w:i/>
              <w:iCs/>
              <w:color w:val="000000"/>
              <w:sz w:val="22"/>
            </w:rPr>
          </w:rPrChange>
        </w:rPr>
        <w:t xml:space="preserve">Los </w:t>
      </w:r>
      <w:proofErr w:type="spellStart"/>
      <w:r w:rsidRPr="00340BD0">
        <w:rPr>
          <w:rFonts w:eastAsia="Times New Roman" w:cs="Times New Roman"/>
          <w:i/>
          <w:iCs/>
          <w:color w:val="000000"/>
          <w:sz w:val="20"/>
          <w:szCs w:val="20"/>
          <w:rPrChange w:id="54" w:author="Bill Hanson" w:date="2020-05-07T16:11:00Z">
            <w:rPr>
              <w:rFonts w:eastAsia="Times New Roman" w:cs="Times New Roman"/>
              <w:i/>
              <w:iCs/>
              <w:color w:val="000000"/>
              <w:sz w:val="22"/>
            </w:rPr>
          </w:rPrChange>
        </w:rPr>
        <w:t>Ancianos</w:t>
      </w:r>
      <w:proofErr w:type="spellEnd"/>
      <w:r w:rsidRPr="00340BD0">
        <w:rPr>
          <w:rFonts w:eastAsia="Times New Roman" w:cs="Times New Roman"/>
          <w:color w:val="000000"/>
          <w:sz w:val="20"/>
          <w:szCs w:val="20"/>
          <w:rPrChange w:id="55" w:author="Bill Hanson" w:date="2020-05-07T16:11:00Z">
            <w:rPr>
              <w:rFonts w:eastAsia="Times New Roman" w:cs="Times New Roman"/>
              <w:color w:val="000000"/>
              <w:sz w:val="22"/>
            </w:rPr>
          </w:rPrChange>
        </w:rPr>
        <w:t xml:space="preserve"> were able to meet our personal and group objectives through this project, and we appreciated the </w:t>
      </w:r>
      <w:r w:rsidR="009E0D18" w:rsidRPr="00340BD0">
        <w:rPr>
          <w:rFonts w:eastAsia="Times New Roman" w:cs="Times New Roman"/>
          <w:color w:val="000000"/>
          <w:sz w:val="20"/>
          <w:szCs w:val="20"/>
          <w:rPrChange w:id="56" w:author="Bill Hanson" w:date="2020-05-07T16:11:00Z">
            <w:rPr>
              <w:rFonts w:eastAsia="Times New Roman" w:cs="Times New Roman"/>
              <w:color w:val="000000"/>
              <w:sz w:val="22"/>
            </w:rPr>
          </w:rPrChange>
        </w:rPr>
        <w:t>challenge</w:t>
      </w:r>
      <w:r w:rsidRPr="00340BD0">
        <w:rPr>
          <w:rFonts w:eastAsia="Times New Roman" w:cs="Times New Roman"/>
          <w:color w:val="000000"/>
          <w:sz w:val="20"/>
          <w:szCs w:val="20"/>
          <w:rPrChange w:id="57" w:author="Bill Hanson" w:date="2020-05-07T16:11:00Z">
            <w:rPr>
              <w:rFonts w:eastAsia="Times New Roman" w:cs="Times New Roman"/>
              <w:color w:val="000000"/>
              <w:sz w:val="22"/>
            </w:rPr>
          </w:rPrChange>
        </w:rPr>
        <w:t xml:space="preserve">.  We only wish there </w:t>
      </w:r>
      <w:proofErr w:type="gramStart"/>
      <w:r w:rsidRPr="00340BD0">
        <w:rPr>
          <w:rFonts w:eastAsia="Times New Roman" w:cs="Times New Roman"/>
          <w:color w:val="000000"/>
          <w:sz w:val="20"/>
          <w:szCs w:val="20"/>
          <w:rPrChange w:id="58" w:author="Bill Hanson" w:date="2020-05-07T16:11:00Z">
            <w:rPr>
              <w:rFonts w:eastAsia="Times New Roman" w:cs="Times New Roman"/>
              <w:color w:val="000000"/>
              <w:sz w:val="22"/>
            </w:rPr>
          </w:rPrChange>
        </w:rPr>
        <w:t>was</w:t>
      </w:r>
      <w:proofErr w:type="gramEnd"/>
      <w:r w:rsidRPr="00340BD0">
        <w:rPr>
          <w:rFonts w:eastAsia="Times New Roman" w:cs="Times New Roman"/>
          <w:color w:val="000000"/>
          <w:sz w:val="20"/>
          <w:szCs w:val="20"/>
          <w:rPrChange w:id="59" w:author="Bill Hanson" w:date="2020-05-07T16:11:00Z">
            <w:rPr>
              <w:rFonts w:eastAsia="Times New Roman" w:cs="Times New Roman"/>
              <w:color w:val="000000"/>
              <w:sz w:val="22"/>
            </w:rPr>
          </w:rPrChange>
        </w:rPr>
        <w:t xml:space="preserve">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4"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5"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6" w:history="1">
        <w:r w:rsidRPr="00C144B2">
          <w:rPr>
            <w:rStyle w:val="Hyperlink"/>
            <w:sz w:val="20"/>
            <w:szCs w:val="20"/>
          </w:rPr>
          <w:t>https://www.cbsnews.com/news/buyer-beware-a-scourge-of-fake-online-reviews-is-hitting-amazon-walmart-and-other-major-retailers/</w:t>
        </w:r>
      </w:hyperlink>
    </w:p>
    <w:p w14:paraId="43FC4FBB" w14:textId="795DD77A" w:rsidR="004623A3" w:rsidRDefault="004623A3" w:rsidP="004623A3">
      <w:pPr>
        <w:pStyle w:val="NoSpacing"/>
        <w:contextualSpacing w:val="0"/>
        <w:rPr>
          <w:ins w:id="60" w:author="Bill Hanson" w:date="2020-05-07T15:45:00Z"/>
          <w:sz w:val="20"/>
          <w:szCs w:val="20"/>
        </w:rPr>
        <w:pPrChange w:id="61" w:author="Bill Hanson" w:date="2020-05-07T15:46:00Z">
          <w:pPr>
            <w:pStyle w:val="NoSpacing"/>
            <w:spacing w:after="240"/>
            <w:contextualSpacing w:val="0"/>
          </w:pPr>
        </w:pPrChange>
      </w:pPr>
      <w:ins w:id="62" w:author="Bill Hanson" w:date="2020-05-07T15:40:00Z">
        <w:r>
          <w:rPr>
            <w:sz w:val="20"/>
            <w:szCs w:val="20"/>
          </w:rPr>
          <w:t>[4] Andrew Ma</w:t>
        </w:r>
      </w:ins>
      <w:ins w:id="63" w:author="Bill Hanson" w:date="2020-05-07T15:44:00Z">
        <w:r>
          <w:rPr>
            <w:sz w:val="20"/>
            <w:szCs w:val="20"/>
          </w:rPr>
          <w:t>a</w:t>
        </w:r>
      </w:ins>
      <w:ins w:id="64" w:author="Bill Hanson" w:date="2020-05-07T15:40:00Z">
        <w:r>
          <w:rPr>
            <w:sz w:val="20"/>
            <w:szCs w:val="20"/>
          </w:rPr>
          <w:t xml:space="preserve">s, Raymond Daly, Peter Pham, Dan Huang, Andrew </w:t>
        </w:r>
      </w:ins>
      <w:ins w:id="65" w:author="Bill Hanson" w:date="2020-05-07T15:41:00Z">
        <w:r>
          <w:rPr>
            <w:sz w:val="20"/>
            <w:szCs w:val="20"/>
          </w:rPr>
          <w:t>Ng &amp; Christopher Potts. 2011 “Learning W</w:t>
        </w:r>
      </w:ins>
      <w:ins w:id="66" w:author="Bill Hanson" w:date="2020-05-07T15:42:00Z">
        <w:r>
          <w:rPr>
            <w:sz w:val="20"/>
            <w:szCs w:val="20"/>
          </w:rPr>
          <w:t xml:space="preserve">ord Vectors for Sentiment Analysis.” </w:t>
        </w:r>
        <w:r w:rsidRPr="004623A3">
          <w:rPr>
            <w:i/>
            <w:iCs/>
            <w:sz w:val="20"/>
            <w:szCs w:val="20"/>
            <w:rPrChange w:id="67" w:author="Bill Hanson" w:date="2020-05-07T15:43:00Z">
              <w:rPr>
                <w:sz w:val="20"/>
                <w:szCs w:val="20"/>
              </w:rPr>
            </w:rPrChange>
          </w:rPr>
          <w:t>Proceedings of the 49</w:t>
        </w:r>
        <w:r w:rsidRPr="004623A3">
          <w:rPr>
            <w:i/>
            <w:iCs/>
            <w:sz w:val="20"/>
            <w:szCs w:val="20"/>
            <w:vertAlign w:val="superscript"/>
            <w:rPrChange w:id="68" w:author="Bill Hanson" w:date="2020-05-07T15:43:00Z">
              <w:rPr>
                <w:sz w:val="20"/>
                <w:szCs w:val="20"/>
              </w:rPr>
            </w:rPrChange>
          </w:rPr>
          <w:t>th</w:t>
        </w:r>
        <w:r w:rsidRPr="004623A3">
          <w:rPr>
            <w:i/>
            <w:iCs/>
            <w:sz w:val="20"/>
            <w:szCs w:val="20"/>
            <w:rPrChange w:id="69" w:author="Bill Hanson" w:date="2020-05-07T15:43:00Z">
              <w:rPr>
                <w:sz w:val="20"/>
                <w:szCs w:val="20"/>
              </w:rPr>
            </w:rPrChange>
          </w:rPr>
          <w:t xml:space="preserve"> Annual Meeting of the Association for Computational Linguistics</w:t>
        </w:r>
        <w:r>
          <w:rPr>
            <w:sz w:val="20"/>
            <w:szCs w:val="20"/>
          </w:rPr>
          <w:t xml:space="preserve">, </w:t>
        </w:r>
      </w:ins>
      <w:ins w:id="70" w:author="Bill Hanson" w:date="2020-05-07T15:43:00Z">
        <w:r>
          <w:rPr>
            <w:sz w:val="20"/>
            <w:szCs w:val="20"/>
          </w:rPr>
          <w:t>142-150.</w:t>
        </w:r>
      </w:ins>
      <w:ins w:id="71" w:author="Bill Hanson" w:date="2020-05-07T15:41:00Z">
        <w:r>
          <w:rPr>
            <w:sz w:val="20"/>
            <w:szCs w:val="20"/>
          </w:rPr>
          <w:t xml:space="preserve"> </w:t>
        </w:r>
      </w:ins>
    </w:p>
    <w:p w14:paraId="202069BE" w14:textId="03FFBAA0" w:rsidR="004623A3" w:rsidRPr="004623A3" w:rsidRDefault="004623A3" w:rsidP="004D3AF0">
      <w:pPr>
        <w:pStyle w:val="NoSpacing"/>
        <w:spacing w:after="240"/>
        <w:contextualSpacing w:val="0"/>
        <w:rPr>
          <w:ins w:id="72" w:author="Bill Hanson" w:date="2020-05-07T15:43:00Z"/>
          <w:sz w:val="20"/>
          <w:szCs w:val="20"/>
        </w:rPr>
      </w:pPr>
      <w:ins w:id="73" w:author="Bill Hanson" w:date="2020-05-07T15:45:00Z">
        <w:r w:rsidRPr="004623A3">
          <w:rPr>
            <w:sz w:val="20"/>
            <w:szCs w:val="20"/>
            <w:rPrChange w:id="74" w:author="Bill Hanson" w:date="2020-05-07T15:45:00Z">
              <w:rPr/>
            </w:rPrChange>
          </w:rPr>
          <w:fldChar w:fldCharType="begin"/>
        </w:r>
        <w:r w:rsidRPr="004623A3">
          <w:rPr>
            <w:sz w:val="20"/>
            <w:szCs w:val="20"/>
            <w:rPrChange w:id="75" w:author="Bill Hanson" w:date="2020-05-07T15:45:00Z">
              <w:rPr/>
            </w:rPrChange>
          </w:rPr>
          <w:instrText xml:space="preserve"> HYPERLINK "https://www.aclweb.org/anthology/P11-1015.pdf" </w:instrText>
        </w:r>
        <w:r w:rsidRPr="004623A3">
          <w:rPr>
            <w:sz w:val="20"/>
            <w:szCs w:val="20"/>
            <w:rPrChange w:id="76" w:author="Bill Hanson" w:date="2020-05-07T15:45:00Z">
              <w:rPr/>
            </w:rPrChange>
          </w:rPr>
          <w:fldChar w:fldCharType="separate"/>
        </w:r>
        <w:r w:rsidRPr="004623A3">
          <w:rPr>
            <w:rStyle w:val="Hyperlink"/>
            <w:sz w:val="20"/>
            <w:szCs w:val="20"/>
            <w:rPrChange w:id="77" w:author="Bill Hanson" w:date="2020-05-07T15:45:00Z">
              <w:rPr>
                <w:rStyle w:val="Hyperlink"/>
              </w:rPr>
            </w:rPrChange>
          </w:rPr>
          <w:t>https://www.aclweb.org/anthology/P11-1015.pdf</w:t>
        </w:r>
        <w:r w:rsidRPr="004623A3">
          <w:rPr>
            <w:sz w:val="20"/>
            <w:szCs w:val="20"/>
            <w:rPrChange w:id="78" w:author="Bill Hanson" w:date="2020-05-07T15:45:00Z">
              <w:rPr/>
            </w:rPrChange>
          </w:rPr>
          <w:fldChar w:fldCharType="end"/>
        </w:r>
      </w:ins>
    </w:p>
    <w:p w14:paraId="000E7A1B" w14:textId="27120530" w:rsidR="004623A3" w:rsidRDefault="004623A3" w:rsidP="004D3AF0">
      <w:pPr>
        <w:pStyle w:val="NoSpacing"/>
        <w:spacing w:after="240"/>
        <w:contextualSpacing w:val="0"/>
        <w:rPr>
          <w:sz w:val="20"/>
          <w:szCs w:val="20"/>
        </w:rPr>
        <w:sectPr w:rsidR="004623A3" w:rsidSect="00FC6CB3">
          <w:endnotePr>
            <w:numFmt w:val="decimal"/>
          </w:endnotePr>
          <w:type w:val="continuous"/>
          <w:pgSz w:w="12240" w:h="15840"/>
          <w:pgMar w:top="1440" w:right="1440" w:bottom="1440" w:left="1440" w:header="720" w:footer="720" w:gutter="0"/>
          <w:cols w:num="2" w:space="720"/>
          <w:docGrid w:linePitch="360"/>
        </w:sectPr>
      </w:pPr>
      <w:ins w:id="79" w:author="Bill Hanson" w:date="2020-05-07T15:43:00Z">
        <w:r>
          <w:rPr>
            <w:sz w:val="20"/>
            <w:szCs w:val="20"/>
          </w:rPr>
          <w:t>[5] Ma</w:t>
        </w:r>
      </w:ins>
      <w:ins w:id="80" w:author="Bill Hanson" w:date="2020-05-07T15:44:00Z">
        <w:r>
          <w:rPr>
            <w:sz w:val="20"/>
            <w:szCs w:val="20"/>
          </w:rPr>
          <w:t>a</w:t>
        </w:r>
      </w:ins>
      <w:ins w:id="81" w:author="Bill Hanson" w:date="2020-05-07T15:43:00Z">
        <w:r>
          <w:rPr>
            <w:sz w:val="20"/>
            <w:szCs w:val="20"/>
          </w:rPr>
          <w:t>s</w:t>
        </w:r>
      </w:ins>
      <w:ins w:id="82" w:author="Bill Hanson" w:date="2020-05-07T15:44:00Z">
        <w:r>
          <w:rPr>
            <w:sz w:val="20"/>
            <w:szCs w:val="20"/>
          </w:rPr>
          <w:t xml:space="preserve">. et al. 2011. p 148. </w:t>
        </w:r>
      </w:ins>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29EA5" w14:textId="77777777" w:rsidR="00636E27" w:rsidRDefault="00636E27" w:rsidP="00237621">
      <w:r>
        <w:separator/>
      </w:r>
    </w:p>
  </w:endnote>
  <w:endnote w:type="continuationSeparator" w:id="0">
    <w:p w14:paraId="1B6463B6" w14:textId="77777777" w:rsidR="00636E27" w:rsidRDefault="00636E27"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7EDE1" w14:textId="77777777" w:rsidR="00636E27" w:rsidRDefault="00636E27" w:rsidP="00237621">
      <w:r>
        <w:separator/>
      </w:r>
    </w:p>
  </w:footnote>
  <w:footnote w:type="continuationSeparator" w:id="0">
    <w:p w14:paraId="776C75AF" w14:textId="77777777" w:rsidR="00636E27" w:rsidRDefault="00636E27" w:rsidP="00237621">
      <w:r>
        <w:continuationSeparator/>
      </w:r>
    </w:p>
  </w:footnote>
  <w:footnote w:id="1">
    <w:p w14:paraId="2DD15C16" w14:textId="77777777" w:rsidR="007E207E" w:rsidRDefault="007E207E" w:rsidP="007E207E">
      <w:pPr>
        <w:pStyle w:val="FootnoteText"/>
      </w:pPr>
      <w:r>
        <w:rPr>
          <w:rStyle w:val="FootnoteReference"/>
        </w:rPr>
        <w:footnoteRef/>
      </w:r>
      <w:r>
        <w:t xml:space="preserve"> </w:t>
      </w:r>
      <w:r w:rsidRPr="004623A3">
        <w:rPr>
          <w:sz w:val="18"/>
          <w:szCs w:val="18"/>
          <w:rPrChange w:id="0" w:author="Bill Hanson" w:date="2020-05-07T15:39:00Z">
            <w:rPr/>
          </w:rPrChange>
        </w:rPr>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Hanson">
    <w15:presenceInfo w15:providerId="Windows Live" w15:userId="47c04c061067c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40BD0"/>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61E6D"/>
    <w:rsid w:val="004623A3"/>
    <w:rsid w:val="00464838"/>
    <w:rsid w:val="0047561A"/>
    <w:rsid w:val="00475710"/>
    <w:rsid w:val="004A2687"/>
    <w:rsid w:val="004D3AF0"/>
    <w:rsid w:val="004E7084"/>
    <w:rsid w:val="005226BA"/>
    <w:rsid w:val="005647ED"/>
    <w:rsid w:val="00566A24"/>
    <w:rsid w:val="00567D33"/>
    <w:rsid w:val="00582E4B"/>
    <w:rsid w:val="005E48DB"/>
    <w:rsid w:val="0061156A"/>
    <w:rsid w:val="00635DF2"/>
    <w:rsid w:val="00636E27"/>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B07F0"/>
    <w:rsid w:val="009E0D18"/>
    <w:rsid w:val="009F1373"/>
    <w:rsid w:val="009F764D"/>
    <w:rsid w:val="00A16614"/>
    <w:rsid w:val="00A3095E"/>
    <w:rsid w:val="00A35DD2"/>
    <w:rsid w:val="00A4572D"/>
    <w:rsid w:val="00A54E05"/>
    <w:rsid w:val="00B27E0D"/>
    <w:rsid w:val="00B373C5"/>
    <w:rsid w:val="00B80B4F"/>
    <w:rsid w:val="00C05CBA"/>
    <w:rsid w:val="00C071BA"/>
    <w:rsid w:val="00C144B2"/>
    <w:rsid w:val="00C32C5B"/>
    <w:rsid w:val="00C53CC9"/>
    <w:rsid w:val="00C82A52"/>
    <w:rsid w:val="00C8759B"/>
    <w:rsid w:val="00CD0DCD"/>
    <w:rsid w:val="00D00EF3"/>
    <w:rsid w:val="00D36C28"/>
    <w:rsid w:val="00D51819"/>
    <w:rsid w:val="00D6109C"/>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931D9"/>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bsnews.com/news/buyer-beware-a-scourge-of-fake-online-reviews-is-hitting-amazon-walmart-and-other-major-retail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ircconline.com/ijscai/V8N1/8119ijscai01.pdf" TargetMode="External"/><Relationship Id="rId10" Type="http://schemas.openxmlformats.org/officeDocument/2006/relationships/hyperlink" Target="mailto:efmacha@nm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s://www.forbes.com/sites/forbestechcouncil/2018/04/11/online-reviews-are-the-best-thing-that-ever-happened-to-small-busines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 Results vs 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 results</c:v>
          </c:tx>
          <c:spPr>
            <a:solidFill>
              <a:schemeClr val="accent2"/>
            </a:solidFill>
            <a:ln>
              <a:noFill/>
            </a:ln>
            <a:effectLst/>
          </c:spPr>
          <c:invertIfNegative val="0"/>
          <c:val>
            <c:numRef>
              <c:f>Sheet1!$M$2:$M$4</c:f>
              <c:numCache>
                <c:formatCode>General</c:formatCode>
                <c:ptCount val="3"/>
                <c:pt idx="0">
                  <c:v>0.73919999999999997</c:v>
                </c:pt>
                <c:pt idx="1">
                  <c:v>0.152</c:v>
                </c:pt>
                <c:pt idx="2">
                  <c:v>0.10879999999999999</c:v>
                </c:pt>
              </c:numCache>
            </c:numRef>
          </c:val>
          <c:extLst>
            <c:ext xmlns:c16="http://schemas.microsoft.com/office/drawing/2014/chart" uri="{C3380CC4-5D6E-409C-BE32-E72D297353CC}">
              <c16:uniqueId val="{00000000-5A5D-4F2E-B19D-C7894EA38393}"/>
            </c:ext>
          </c:extLst>
        </c:ser>
        <c:dLbls>
          <c:showLegendKey val="0"/>
          <c:showVal val="0"/>
          <c:showCatName val="0"/>
          <c:showSerName val="0"/>
          <c:showPercent val="0"/>
          <c:showBubbleSize val="0"/>
        </c:dLbls>
        <c:gapWidth val="219"/>
        <c:axId val="565340400"/>
        <c:axId val="565341056"/>
      </c:barChart>
      <c:lineChart>
        <c:grouping val="standard"/>
        <c:varyColors val="0"/>
        <c:ser>
          <c:idx val="0"/>
          <c:order val="0"/>
          <c:tx>
            <c:v>Error rate</c:v>
          </c:tx>
          <c:spPr>
            <a:ln w="28575" cap="rnd">
              <a:solidFill>
                <a:schemeClr val="accent1"/>
              </a:solidFill>
              <a:round/>
            </a:ln>
            <a:effectLst/>
          </c:spPr>
          <c:marker>
            <c:symbol val="none"/>
          </c:marker>
          <c:cat>
            <c:strRef>
              <c:f>Sheet1!$N$2:$N$4</c:f>
              <c:strCache>
                <c:ptCount val="3"/>
                <c:pt idx="0">
                  <c:v>Unanimous</c:v>
                </c:pt>
                <c:pt idx="1">
                  <c:v>4 vs 1</c:v>
                </c:pt>
                <c:pt idx="2">
                  <c:v>3 vs 2</c:v>
                </c:pt>
              </c:strCache>
            </c:strRef>
          </c:cat>
          <c:val>
            <c:numRef>
              <c:f>Sheet1!$L$2:$L$4</c:f>
              <c:numCache>
                <c:formatCode>General</c:formatCode>
                <c:ptCount val="3"/>
                <c:pt idx="0">
                  <c:v>4.3722943722943726E-2</c:v>
                </c:pt>
                <c:pt idx="1">
                  <c:v>0.20763157894736842</c:v>
                </c:pt>
                <c:pt idx="2">
                  <c:v>0.38492647058823531</c:v>
                </c:pt>
              </c:numCache>
            </c:numRef>
          </c:val>
          <c:smooth val="0"/>
          <c:extLst>
            <c:ext xmlns:c16="http://schemas.microsoft.com/office/drawing/2014/chart" uri="{C3380CC4-5D6E-409C-BE32-E72D297353CC}">
              <c16:uniqueId val="{00000001-5A5D-4F2E-B19D-C7894EA38393}"/>
            </c:ext>
          </c:extLst>
        </c:ser>
        <c:dLbls>
          <c:showLegendKey val="0"/>
          <c:showVal val="0"/>
          <c:showCatName val="0"/>
          <c:showSerName val="0"/>
          <c:showPercent val="0"/>
          <c:showBubbleSize val="0"/>
        </c:dLbls>
        <c:marker val="1"/>
        <c:smooth val="0"/>
        <c:axId val="565340400"/>
        <c:axId val="565341056"/>
      </c:lineChart>
      <c:catAx>
        <c:axId val="56534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1056"/>
        <c:crosses val="autoZero"/>
        <c:auto val="1"/>
        <c:lblAlgn val="ctr"/>
        <c:lblOffset val="100"/>
        <c:noMultiLvlLbl val="0"/>
      </c:catAx>
      <c:valAx>
        <c:axId val="5653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44CB133-CDE4-4C18-B238-3F14F011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3</cp:revision>
  <dcterms:created xsi:type="dcterms:W3CDTF">2020-05-07T22:07:00Z</dcterms:created>
  <dcterms:modified xsi:type="dcterms:W3CDTF">2020-05-07T22:14:00Z</dcterms:modified>
</cp:coreProperties>
</file>